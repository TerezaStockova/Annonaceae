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5B" w:rsidRPr="0077193C" w:rsidRDefault="006477AA" w:rsidP="005F6560">
      <w:pPr>
        <w:spacing w:line="480" w:lineRule="auto"/>
        <w:rPr>
          <w:b/>
        </w:rPr>
      </w:pPr>
      <w:ins w:id="0" w:author="Erkens-Hulshof" w:date="2015-04-26T20:31:00Z">
        <w:r>
          <w:rPr>
            <w:b/>
          </w:rPr>
          <w:t>The f</w:t>
        </w:r>
      </w:ins>
      <w:ins w:id="1" w:author="Erkens-Hulshof" w:date="2015-04-26T20:34:00Z">
        <w:r>
          <w:rPr>
            <w:b/>
          </w:rPr>
          <w:t xml:space="preserve">irst fully annotated chloroplast </w:t>
        </w:r>
      </w:ins>
      <w:del w:id="2" w:author="Erkens-Hulshof" w:date="2015-04-26T20:34:00Z">
        <w:r w:rsidR="00143581" w:rsidRPr="0077193C" w:rsidDel="006477AA">
          <w:rPr>
            <w:b/>
          </w:rPr>
          <w:delText>S</w:delText>
        </w:r>
      </w:del>
      <w:ins w:id="3" w:author="Erkens-Hulshof" w:date="2015-04-26T20:34:00Z">
        <w:r>
          <w:rPr>
            <w:b/>
          </w:rPr>
          <w:t>s</w:t>
        </w:r>
      </w:ins>
      <w:r w:rsidR="00143581" w:rsidRPr="0077193C">
        <w:rPr>
          <w:b/>
        </w:rPr>
        <w:t xml:space="preserve">equence of </w:t>
      </w:r>
      <w:ins w:id="4" w:author="Erkens-Hulshof" w:date="2015-04-26T20:35:00Z">
        <w:r>
          <w:rPr>
            <w:b/>
          </w:rPr>
          <w:t xml:space="preserve">the large </w:t>
        </w:r>
        <w:proofErr w:type="spellStart"/>
        <w:r>
          <w:rPr>
            <w:b/>
          </w:rPr>
          <w:t>pantropical</w:t>
        </w:r>
        <w:proofErr w:type="spellEnd"/>
        <w:r>
          <w:rPr>
            <w:b/>
          </w:rPr>
          <w:t xml:space="preserve"> family </w:t>
        </w:r>
        <w:proofErr w:type="spellStart"/>
        <w:r>
          <w:rPr>
            <w:b/>
          </w:rPr>
          <w:t>Annonaceae</w:t>
        </w:r>
        <w:proofErr w:type="spellEnd"/>
        <w:r>
          <w:rPr>
            <w:b/>
          </w:rPr>
          <w:t>.</w:t>
        </w:r>
      </w:ins>
      <w:del w:id="5" w:author="Erkens-Hulshof" w:date="2015-04-26T20:34:00Z">
        <w:r w:rsidR="00143581" w:rsidRPr="0077193C" w:rsidDel="006477AA">
          <w:rPr>
            <w:b/>
          </w:rPr>
          <w:delText xml:space="preserve">the </w:delText>
        </w:r>
      </w:del>
      <w:del w:id="6" w:author="Erkens-Hulshof" w:date="2015-04-26T20:35:00Z">
        <w:r w:rsidR="00357047" w:rsidDel="006477AA">
          <w:rPr>
            <w:b/>
            <w:i/>
          </w:rPr>
          <w:delText>Uvaria afze</w:delText>
        </w:r>
        <w:r w:rsidR="00143581" w:rsidRPr="005F6560" w:rsidDel="006477AA">
          <w:rPr>
            <w:b/>
            <w:i/>
          </w:rPr>
          <w:delText>lii</w:delText>
        </w:r>
        <w:r w:rsidR="00143581" w:rsidRPr="0077193C" w:rsidDel="006477AA">
          <w:rPr>
            <w:b/>
          </w:rPr>
          <w:delText xml:space="preserve"> (Annonaceae) chloroplast DNA</w:delText>
        </w:r>
      </w:del>
    </w:p>
    <w:p w:rsidR="00637284" w:rsidRPr="0077193C" w:rsidRDefault="00637284" w:rsidP="005F6560">
      <w:pPr>
        <w:spacing w:line="480" w:lineRule="auto"/>
        <w:rPr>
          <w:rFonts w:eastAsia="Times New Roman" w:cs="Times New Roman"/>
        </w:rPr>
      </w:pPr>
      <w:r w:rsidRPr="0077193C">
        <w:rPr>
          <w:rFonts w:eastAsia="Times New Roman" w:cs="Times New Roman"/>
        </w:rPr>
        <w:t>Authors: Rita D. Brandão</w:t>
      </w:r>
      <w:r w:rsidRPr="0077193C">
        <w:rPr>
          <w:rFonts w:eastAsia="Times New Roman" w:cs="Times New Roman"/>
          <w:vertAlign w:val="superscript"/>
        </w:rPr>
        <w:t>1</w:t>
      </w:r>
      <w:r w:rsidRPr="0077193C">
        <w:rPr>
          <w:rFonts w:eastAsia="Times New Roman" w:cs="Times New Roman"/>
        </w:rPr>
        <w:t>, Martijn Staats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Lars W. Chatrou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Jan W. Maas</w:t>
      </w:r>
      <w:r w:rsidRPr="0077193C">
        <w:rPr>
          <w:rFonts w:eastAsia="Times New Roman" w:cs="Times New Roman"/>
          <w:vertAlign w:val="superscript"/>
        </w:rPr>
        <w:t>3</w:t>
      </w:r>
      <w:r w:rsidRPr="0077193C">
        <w:rPr>
          <w:rFonts w:eastAsia="Times New Roman" w:cs="Times New Roman"/>
        </w:rPr>
        <w:t xml:space="preserve">, </w:t>
      </w:r>
      <w:commentRangeStart w:id="7"/>
      <w:ins w:id="8" w:author="Erkens-Hulshof" w:date="2015-04-26T20:27:00Z">
        <w:r w:rsidR="006477AA">
          <w:rPr>
            <w:rFonts w:eastAsia="Times New Roman" w:cs="Times New Roman"/>
          </w:rPr>
          <w:t>Hans Persoon</w:t>
        </w:r>
        <w:r w:rsidR="006477AA">
          <w:rPr>
            <w:rFonts w:eastAsia="Times New Roman" w:cs="Times New Roman"/>
            <w:vertAlign w:val="superscript"/>
          </w:rPr>
          <w:t>4</w:t>
        </w:r>
      </w:ins>
      <w:commentRangeEnd w:id="7"/>
      <w:ins w:id="9" w:author="Erkens-Hulshof" w:date="2015-04-26T20:28:00Z">
        <w:r w:rsidR="006477AA">
          <w:rPr>
            <w:rStyle w:val="CommentReference"/>
          </w:rPr>
          <w:commentReference w:id="7"/>
        </w:r>
      </w:ins>
      <w:ins w:id="10" w:author="Erkens-Hulshof" w:date="2015-04-26T20:27:00Z">
        <w:r w:rsidR="006477AA">
          <w:rPr>
            <w:rFonts w:eastAsia="Times New Roman" w:cs="Times New Roman"/>
          </w:rPr>
          <w:t xml:space="preserve">, </w:t>
        </w:r>
      </w:ins>
      <w:r w:rsidRPr="0077193C">
        <w:rPr>
          <w:rFonts w:eastAsia="Times New Roman" w:cs="Times New Roman"/>
        </w:rPr>
        <w:t>Bjorn Insupp</w:t>
      </w:r>
      <w:r w:rsidRPr="0077193C">
        <w:rPr>
          <w:rFonts w:eastAsia="Times New Roman" w:cs="Times New Roman"/>
          <w:vertAlign w:val="superscript"/>
        </w:rPr>
        <w:t>1</w:t>
      </w:r>
      <w:r w:rsidRPr="0077193C">
        <w:rPr>
          <w:rFonts w:eastAsia="Times New Roman" w:cs="Times New Roman"/>
        </w:rPr>
        <w:t xml:space="preserve">, Tatiana </w:t>
      </w:r>
      <w:del w:id="11" w:author="Erkens-Hulshof" w:date="2015-04-26T20:27:00Z">
        <w:r w:rsidRPr="0077193C" w:rsidDel="006477AA">
          <w:rPr>
            <w:rFonts w:eastAsia="Times New Roman" w:cs="Times New Roman"/>
          </w:rPr>
          <w:delText>Arias</w:delText>
        </w:r>
        <w:r w:rsidRPr="0077193C" w:rsidDel="006477AA">
          <w:rPr>
            <w:rFonts w:eastAsia="Times New Roman" w:cs="Times New Roman"/>
            <w:vertAlign w:val="superscript"/>
          </w:rPr>
          <w:delText>4</w:delText>
        </w:r>
      </w:del>
      <w:ins w:id="12" w:author="Erkens-Hulshof" w:date="2015-04-26T20:27:00Z">
        <w:r w:rsidR="006477AA" w:rsidRPr="0077193C">
          <w:rPr>
            <w:rFonts w:eastAsia="Times New Roman" w:cs="Times New Roman"/>
          </w:rPr>
          <w:t>Arias</w:t>
        </w:r>
        <w:r w:rsidR="006477AA">
          <w:rPr>
            <w:rFonts w:eastAsia="Times New Roman" w:cs="Times New Roman"/>
            <w:vertAlign w:val="superscript"/>
          </w:rPr>
          <w:t>5</w:t>
        </w:r>
      </w:ins>
      <w:r w:rsidRPr="0077193C">
        <w:rPr>
          <w:rFonts w:eastAsia="Times New Roman" w:cs="Times New Roman"/>
        </w:rPr>
        <w:t>, Roy H.J. Erkens</w:t>
      </w:r>
      <w:r w:rsidRPr="0077193C">
        <w:rPr>
          <w:rFonts w:eastAsia="Times New Roman" w:cs="Times New Roman"/>
          <w:vertAlign w:val="superscript"/>
        </w:rPr>
        <w:t>1</w:t>
      </w:r>
      <w:proofErr w:type="gramStart"/>
      <w:r w:rsidRPr="0077193C">
        <w:rPr>
          <w:rFonts w:eastAsia="Times New Roman" w:cs="Times New Roman"/>
          <w:vertAlign w:val="superscript"/>
        </w:rPr>
        <w:t>,</w:t>
      </w:r>
      <w:proofErr w:type="gramEnd"/>
      <w:del w:id="13" w:author="Erkens-Hulshof" w:date="2015-04-26T20:33:00Z">
        <w:r w:rsidRPr="0077193C" w:rsidDel="006477AA">
          <w:rPr>
            <w:rFonts w:eastAsia="Times New Roman" w:cs="Times New Roman"/>
            <w:vertAlign w:val="superscript"/>
          </w:rPr>
          <w:delText>3</w:delText>
        </w:r>
      </w:del>
      <w:ins w:id="14" w:author="Erkens-Hulshof" w:date="2015-04-26T20:33:00Z">
        <w:r w:rsidR="006477AA">
          <w:rPr>
            <w:rFonts w:eastAsia="Times New Roman" w:cs="Times New Roman"/>
            <w:vertAlign w:val="superscript"/>
          </w:rPr>
          <w:t>6</w:t>
        </w:r>
      </w:ins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Maastricht Science Programme, Maastricht University, Maastricht, The Netherlands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Biosystematics group,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 University,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>, The Netherlands</w:t>
      </w:r>
    </w:p>
    <w:p w:rsidR="00637284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ins w:id="15" w:author="Erkens-Hulshof" w:date="2015-04-26T20:27:00Z"/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Ecology and Biodiversity Group, Department of Biology, Utrecht University, Utrecht, The Netherlands</w:t>
      </w:r>
    </w:p>
    <w:p w:rsidR="006477AA" w:rsidRPr="006477AA" w:rsidRDefault="00E23C3D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val="nl-NL" w:eastAsia="nl-NL"/>
          <w:rPrChange w:id="16" w:author="Erkens-Hulshof" w:date="2015-04-26T20:28:00Z">
            <w:rPr>
              <w:rFonts w:eastAsia="Times New Roman" w:cs="Times New Roman"/>
              <w:noProof w:val="0"/>
              <w:lang w:eastAsia="nl-NL"/>
            </w:rPr>
          </w:rPrChange>
        </w:rPr>
      </w:pPr>
      <w:proofErr w:type="spellStart"/>
      <w:ins w:id="17" w:author="Erkens-Hulshof" w:date="2015-04-26T20:27:00Z">
        <w:r w:rsidRPr="00E23C3D">
          <w:rPr>
            <w:rFonts w:eastAsia="Times New Roman" w:cs="Times New Roman"/>
            <w:noProof w:val="0"/>
            <w:lang w:val="nl-NL" w:eastAsia="nl-NL"/>
            <w:rPrChange w:id="18" w:author="Erkens-Hulshof" w:date="2015-04-26T20:28:00Z">
              <w:rPr>
                <w:rFonts w:eastAsia="Times New Roman" w:cs="Times New Roman"/>
                <w:noProof w:val="0"/>
                <w:lang w:eastAsia="nl-NL"/>
              </w:rPr>
            </w:rPrChange>
          </w:rPr>
          <w:t>Botanical</w:t>
        </w:r>
        <w:proofErr w:type="spellEnd"/>
        <w:r w:rsidRPr="00E23C3D">
          <w:rPr>
            <w:rFonts w:eastAsia="Times New Roman" w:cs="Times New Roman"/>
            <w:noProof w:val="0"/>
            <w:lang w:val="nl-NL" w:eastAsia="nl-NL"/>
            <w:rPrChange w:id="19" w:author="Erkens-Hulshof" w:date="2015-04-26T20:28:00Z">
              <w:rPr>
                <w:rFonts w:eastAsia="Times New Roman" w:cs="Times New Roman"/>
                <w:noProof w:val="0"/>
                <w:lang w:eastAsia="nl-NL"/>
              </w:rPr>
            </w:rPrChange>
          </w:rPr>
          <w:t xml:space="preserve"> Garden Utrecht</w:t>
        </w:r>
      </w:ins>
      <w:ins w:id="20" w:author="Erkens-Hulshof" w:date="2015-04-26T20:28:00Z">
        <w:r w:rsidRPr="00E23C3D">
          <w:rPr>
            <w:rFonts w:eastAsia="Times New Roman" w:cs="Times New Roman"/>
            <w:noProof w:val="0"/>
            <w:lang w:val="nl-NL" w:eastAsia="nl-NL"/>
            <w:rPrChange w:id="21" w:author="Erkens-Hulshof" w:date="2015-04-26T20:28:00Z">
              <w:rPr>
                <w:rFonts w:eastAsia="Times New Roman" w:cs="Times New Roman"/>
                <w:noProof w:val="0"/>
                <w:lang w:eastAsia="nl-NL"/>
              </w:rPr>
            </w:rPrChange>
          </w:rPr>
          <w:t>, Utrecht</w:t>
        </w:r>
      </w:ins>
      <w:ins w:id="22" w:author="Erkens-Hulshof" w:date="2015-04-26T20:27:00Z">
        <w:r w:rsidRPr="00E23C3D">
          <w:rPr>
            <w:rFonts w:eastAsia="Times New Roman" w:cs="Times New Roman"/>
            <w:noProof w:val="0"/>
            <w:lang w:val="nl-NL" w:eastAsia="nl-NL"/>
            <w:rPrChange w:id="23" w:author="Erkens-Hulshof" w:date="2015-04-26T20:28:00Z">
              <w:rPr>
                <w:rFonts w:eastAsia="Times New Roman" w:cs="Times New Roman"/>
                <w:noProof w:val="0"/>
                <w:lang w:eastAsia="nl-NL"/>
              </w:rPr>
            </w:rPrChange>
          </w:rPr>
          <w:t xml:space="preserve"> </w:t>
        </w:r>
        <w:proofErr w:type="spellStart"/>
        <w:r w:rsidRPr="00E23C3D">
          <w:rPr>
            <w:rFonts w:eastAsia="Times New Roman" w:cs="Times New Roman"/>
            <w:noProof w:val="0"/>
            <w:lang w:val="nl-NL" w:eastAsia="nl-NL"/>
            <w:rPrChange w:id="24" w:author="Erkens-Hulshof" w:date="2015-04-26T20:28:00Z">
              <w:rPr>
                <w:rFonts w:eastAsia="Times New Roman" w:cs="Times New Roman"/>
                <w:noProof w:val="0"/>
                <w:lang w:eastAsia="nl-NL"/>
              </w:rPr>
            </w:rPrChange>
          </w:rPr>
          <w:t>University</w:t>
        </w:r>
        <w:proofErr w:type="spellEnd"/>
        <w:r w:rsidRPr="00E23C3D">
          <w:rPr>
            <w:rFonts w:eastAsia="Times New Roman" w:cs="Times New Roman"/>
            <w:noProof w:val="0"/>
            <w:lang w:val="nl-NL" w:eastAsia="nl-NL"/>
            <w:rPrChange w:id="25" w:author="Erkens-Hulshof" w:date="2015-04-26T20:28:00Z">
              <w:rPr>
                <w:rFonts w:eastAsia="Times New Roman" w:cs="Times New Roman"/>
                <w:noProof w:val="0"/>
                <w:lang w:eastAsia="nl-NL"/>
              </w:rPr>
            </w:rPrChange>
          </w:rPr>
          <w:t xml:space="preserve">, </w:t>
        </w:r>
      </w:ins>
      <w:ins w:id="26" w:author="Erkens-Hulshof" w:date="2015-04-26T20:28:00Z">
        <w:r w:rsidR="006477AA">
          <w:rPr>
            <w:rFonts w:eastAsia="Times New Roman" w:cs="Times New Roman"/>
            <w:noProof w:val="0"/>
            <w:lang w:val="nl-NL" w:eastAsia="nl-NL"/>
          </w:rPr>
          <w:t xml:space="preserve">Utrecht, The </w:t>
        </w:r>
        <w:proofErr w:type="spellStart"/>
        <w:r w:rsidR="006477AA">
          <w:rPr>
            <w:rFonts w:eastAsia="Times New Roman" w:cs="Times New Roman"/>
            <w:noProof w:val="0"/>
            <w:lang w:val="nl-NL" w:eastAsia="nl-NL"/>
          </w:rPr>
          <w:t>Netherlands</w:t>
        </w:r>
      </w:ins>
      <w:proofErr w:type="spellEnd"/>
    </w:p>
    <w:p w:rsidR="00637284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ins w:id="27" w:author="Erkens-Hulshof" w:date="2015-04-26T20:33:00Z"/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School of Biological Sciences, The University of Hong Kong, China</w:t>
      </w:r>
    </w:p>
    <w:p w:rsidR="00000000" w:rsidRDefault="006477AA">
      <w:pPr>
        <w:pStyle w:val="ListParagraph"/>
        <w:numPr>
          <w:ilvl w:val="0"/>
          <w:numId w:val="1"/>
        </w:numPr>
        <w:spacing w:line="360" w:lineRule="auto"/>
        <w:rPr>
          <w:rPrChange w:id="28" w:author="Erkens-Hulshof" w:date="2015-04-26T20:33:00Z">
            <w:rPr>
              <w:rFonts w:eastAsia="Times New Roman" w:cs="Times New Roman"/>
              <w:noProof w:val="0"/>
              <w:lang w:eastAsia="nl-NL"/>
            </w:rPr>
          </w:rPrChange>
        </w:rPr>
        <w:pPrChange w:id="29" w:author="Erkens-Hulshof" w:date="2015-04-26T20:33:00Z">
          <w:pPr>
            <w:pStyle w:val="ListParagraph"/>
            <w:numPr>
              <w:numId w:val="1"/>
            </w:numPr>
            <w:spacing w:line="480" w:lineRule="auto"/>
            <w:ind w:hanging="360"/>
          </w:pPr>
        </w:pPrChange>
      </w:pPr>
      <w:ins w:id="30" w:author="Erkens-Hulshof" w:date="2015-04-26T20:33:00Z">
        <w:r w:rsidRPr="007273A4">
          <w:t xml:space="preserve">Naturalis Biodiversity </w:t>
        </w:r>
        <w:r>
          <w:t>Center, Leiden, The Netherlands</w:t>
        </w:r>
      </w:ins>
    </w:p>
    <w:p w:rsidR="00143581" w:rsidRPr="0077193C" w:rsidRDefault="00143581" w:rsidP="005F6560">
      <w:pPr>
        <w:spacing w:line="480" w:lineRule="auto"/>
        <w:rPr>
          <w:lang w:val="en-US"/>
        </w:rPr>
      </w:pPr>
    </w:p>
    <w:p w:rsidR="00637284" w:rsidRPr="0077193C" w:rsidRDefault="00637284" w:rsidP="005F6560">
      <w:pPr>
        <w:spacing w:line="480" w:lineRule="auto"/>
        <w:rPr>
          <w:lang w:val="en-US"/>
        </w:rPr>
      </w:pPr>
    </w:p>
    <w:p w:rsidR="00143581" w:rsidRPr="0077193C" w:rsidRDefault="00143581" w:rsidP="005F6560">
      <w:pPr>
        <w:spacing w:line="480" w:lineRule="auto"/>
        <w:rPr>
          <w:b/>
        </w:rPr>
      </w:pPr>
      <w:r w:rsidRPr="0077193C">
        <w:rPr>
          <w:b/>
        </w:rPr>
        <w:t>Abstract</w:t>
      </w:r>
    </w:p>
    <w:p w:rsidR="00143581" w:rsidRPr="0077193C" w:rsidRDefault="00143581" w:rsidP="005F6560">
      <w:pPr>
        <w:spacing w:line="480" w:lineRule="auto"/>
      </w:pPr>
    </w:p>
    <w:p w:rsidR="00637284" w:rsidRPr="0077193C" w:rsidRDefault="00637284" w:rsidP="005F6560">
      <w:pPr>
        <w:spacing w:line="480" w:lineRule="auto"/>
      </w:pPr>
    </w:p>
    <w:p w:rsidR="0077193C" w:rsidRDefault="0077193C" w:rsidP="005F6560">
      <w:pPr>
        <w:spacing w:line="480" w:lineRule="auto"/>
        <w:rPr>
          <w:b/>
        </w:rPr>
      </w:pPr>
      <w:r>
        <w:rPr>
          <w:b/>
        </w:rPr>
        <w:br w:type="page"/>
      </w:r>
    </w:p>
    <w:p w:rsidR="00143581" w:rsidRPr="0077193C" w:rsidRDefault="00143581" w:rsidP="005F6560">
      <w:pPr>
        <w:spacing w:line="480" w:lineRule="auto"/>
      </w:pPr>
      <w:r w:rsidRPr="0077193C">
        <w:rPr>
          <w:b/>
        </w:rPr>
        <w:lastRenderedPageBreak/>
        <w:t>Introduction</w:t>
      </w:r>
    </w:p>
    <w:p w:rsidR="004476CE" w:rsidRPr="00AE1EEA" w:rsidRDefault="004476CE" w:rsidP="00AE1EEA">
      <w:pPr>
        <w:autoSpaceDE w:val="0"/>
        <w:autoSpaceDN w:val="0"/>
        <w:adjustRightInd w:val="0"/>
        <w:spacing w:after="0" w:line="360" w:lineRule="auto"/>
        <w:rPr>
          <w:ins w:id="31" w:author="Erkens-Hulshof" w:date="2015-04-26T21:03:00Z"/>
          <w:rFonts w:cs="NewCenturySchlbk-Roman"/>
          <w:lang w:val="en-US"/>
        </w:rPr>
      </w:pPr>
      <w:ins w:id="32" w:author="Erkens-Hulshof" w:date="2015-04-26T21:06:00Z">
        <w:r w:rsidRPr="00AE1EEA">
          <w:tab/>
        </w:r>
      </w:ins>
      <w:ins w:id="33" w:author="Erkens-Hulshof" w:date="2015-04-26T20:47:00Z">
        <w:r w:rsidR="00641BE3" w:rsidRPr="00AE1EEA">
          <w:t>Understanding the origin of flowering</w:t>
        </w:r>
      </w:ins>
      <w:ins w:id="34" w:author="Erkens-Hulshof" w:date="2015-04-26T20:48:00Z">
        <w:r w:rsidR="00641BE3" w:rsidRPr="00AE1EEA">
          <w:t>-</w:t>
        </w:r>
      </w:ins>
      <w:ins w:id="35" w:author="Erkens-Hulshof" w:date="2015-04-26T20:47:00Z">
        <w:r w:rsidR="00641BE3" w:rsidRPr="00AE1EEA">
          <w:t xml:space="preserve">plant biodiversity </w:t>
        </w:r>
      </w:ins>
      <w:ins w:id="36" w:author="Erkens-Hulshof" w:date="2015-04-26T20:48:00Z">
        <w:r w:rsidR="00641BE3" w:rsidRPr="00AE1EEA">
          <w:t>is one of the major biological</w:t>
        </w:r>
      </w:ins>
      <w:ins w:id="37" w:author="Erkens-Hulshof" w:date="2015-04-26T20:51:00Z">
        <w:r w:rsidR="00FE5CF5" w:rsidRPr="00AE1EEA">
          <w:t xml:space="preserve"> research</w:t>
        </w:r>
      </w:ins>
      <w:ins w:id="38" w:author="Erkens-Hulshof" w:date="2015-04-26T20:48:00Z">
        <w:r w:rsidR="00641BE3" w:rsidRPr="00AE1EEA">
          <w:t xml:space="preserve"> themes of the moment. </w:t>
        </w:r>
      </w:ins>
      <w:ins w:id="39" w:author="Erkens-Hulshof" w:date="2015-04-26T20:56:00Z">
        <w:r w:rsidR="00FE5CF5" w:rsidRPr="00AE1EEA">
          <w:t xml:space="preserve">A lot of effort has been devoted to studying the monocot and </w:t>
        </w:r>
        <w:proofErr w:type="spellStart"/>
        <w:r w:rsidR="00FE5CF5" w:rsidRPr="00AE1EEA">
          <w:t>eudicot</w:t>
        </w:r>
        <w:proofErr w:type="spellEnd"/>
        <w:r w:rsidR="00FE5CF5" w:rsidRPr="00AE1EEA">
          <w:t xml:space="preserve"> lineages </w:t>
        </w:r>
      </w:ins>
      <w:ins w:id="40" w:author="Erkens-Hulshof" w:date="2015-04-26T20:57:00Z">
        <w:r w:rsidR="00FE5CF5" w:rsidRPr="00AE1EEA">
          <w:t xml:space="preserve">but </w:t>
        </w:r>
      </w:ins>
      <w:ins w:id="41" w:author="Erkens-Hulshof" w:date="2015-04-26T20:56:00Z">
        <w:r w:rsidR="00FE5CF5" w:rsidRPr="00AE1EEA">
          <w:t xml:space="preserve">less so to </w:t>
        </w:r>
      </w:ins>
      <w:ins w:id="42" w:author="Erkens-Hulshof" w:date="2015-04-26T20:49:00Z">
        <w:r w:rsidR="00641BE3" w:rsidRPr="00AE1EEA">
          <w:t xml:space="preserve">the </w:t>
        </w:r>
      </w:ins>
      <w:ins w:id="43" w:author="Erkens-Hulshof" w:date="2015-04-26T20:56:00Z">
        <w:r w:rsidR="00FE5CF5" w:rsidRPr="00AE1EEA">
          <w:t xml:space="preserve">other large </w:t>
        </w:r>
        <w:proofErr w:type="spellStart"/>
        <w:r w:rsidR="00FE5CF5" w:rsidRPr="00AE1EEA">
          <w:t>clade</w:t>
        </w:r>
        <w:proofErr w:type="spellEnd"/>
        <w:r w:rsidR="00FE5CF5" w:rsidRPr="00AE1EEA">
          <w:t xml:space="preserve"> </w:t>
        </w:r>
      </w:ins>
      <w:ins w:id="44" w:author="Erkens-Hulshof" w:date="2015-04-26T20:57:00Z">
        <w:r w:rsidR="00FE5CF5" w:rsidRPr="00AE1EEA">
          <w:t>of flowering plants</w:t>
        </w:r>
      </w:ins>
      <w:ins w:id="45" w:author="Erkens-Hulshof" w:date="2015-04-26T21:06:00Z">
        <w:r w:rsidR="002D6BD0" w:rsidRPr="00AE1EEA">
          <w:t>,</w:t>
        </w:r>
      </w:ins>
      <w:ins w:id="46" w:author="Erkens-Hulshof" w:date="2015-04-26T20:59:00Z">
        <w:r w:rsidR="00FE5CF5" w:rsidRPr="00AE1EEA">
          <w:t xml:space="preserve"> </w:t>
        </w:r>
      </w:ins>
      <w:proofErr w:type="spellStart"/>
      <w:ins w:id="47" w:author="Erkens-Hulshof" w:date="2015-04-26T20:50:00Z">
        <w:r w:rsidR="00641BE3" w:rsidRPr="00AE1EEA">
          <w:t>Magnoliidae</w:t>
        </w:r>
      </w:ins>
      <w:proofErr w:type="spellEnd"/>
      <w:ins w:id="48" w:author="Erkens-Hulshof" w:date="2015-04-26T21:06:00Z">
        <w:r w:rsidR="002D6BD0" w:rsidRPr="00AE1EEA">
          <w:t xml:space="preserve">, although it </w:t>
        </w:r>
      </w:ins>
      <w:ins w:id="49" w:author="Erkens-Hulshof" w:date="2015-04-26T20:59:00Z">
        <w:r w:rsidR="00FE5CF5" w:rsidRPr="00AE1EEA">
          <w:t xml:space="preserve">contains c. 4% of all plant species. </w:t>
        </w:r>
      </w:ins>
      <w:ins w:id="50" w:author="Erkens-Hulshof" w:date="2015-04-26T21:00:00Z">
        <w:r w:rsidR="00FE5CF5" w:rsidRPr="00AE1EEA">
          <w:t xml:space="preserve"> </w:t>
        </w:r>
        <w:r w:rsidR="00FE5CF5" w:rsidRPr="00AE1EEA">
          <w:rPr>
            <w:rFonts w:cs="NewCenturySchlbk-Roman"/>
            <w:lang w:val="en-US"/>
          </w:rPr>
          <w:t xml:space="preserve">Within </w:t>
        </w:r>
        <w:proofErr w:type="spellStart"/>
        <w:r w:rsidR="00FE5CF5" w:rsidRPr="00AE1EEA">
          <w:rPr>
            <w:rFonts w:cs="NewCenturySchlbk-Roman"/>
            <w:lang w:val="en-US"/>
          </w:rPr>
          <w:t>Magnoliidae</w:t>
        </w:r>
        <w:proofErr w:type="spellEnd"/>
        <w:r w:rsidR="00FE5CF5" w:rsidRPr="00AE1EEA">
          <w:rPr>
            <w:rFonts w:cs="NewCenturySchlbk-Roman"/>
            <w:lang w:val="en-US"/>
          </w:rPr>
          <w:t xml:space="preserve">, the </w:t>
        </w:r>
        <w:proofErr w:type="spellStart"/>
        <w:r w:rsidR="00FE5CF5" w:rsidRPr="00AE1EEA">
          <w:rPr>
            <w:rFonts w:cs="NewCenturySchlbk-Roman"/>
            <w:lang w:val="en-US"/>
          </w:rPr>
          <w:t>pantropically</w:t>
        </w:r>
        <w:proofErr w:type="spellEnd"/>
        <w:r w:rsidR="00FE5CF5" w:rsidRPr="00AE1EEA">
          <w:rPr>
            <w:rFonts w:cs="NewCenturySchlbk-Roman"/>
            <w:lang w:val="en-US"/>
          </w:rPr>
          <w:t xml:space="preserve"> distributed </w:t>
        </w:r>
        <w:proofErr w:type="spellStart"/>
        <w:r w:rsidR="00FE5CF5" w:rsidRPr="00AE1EEA">
          <w:rPr>
            <w:rFonts w:cs="NewCenturySchlbk-Roman"/>
            <w:lang w:val="en-US"/>
          </w:rPr>
          <w:t>Annonaceae</w:t>
        </w:r>
        <w:proofErr w:type="spellEnd"/>
        <w:r w:rsidR="00FE5CF5" w:rsidRPr="00AE1EEA">
          <w:rPr>
            <w:rFonts w:cs="NewCenturySchlbk-Roman"/>
            <w:lang w:val="en-US"/>
          </w:rPr>
          <w:t xml:space="preserve"> is by far the most genus-rich family, with 110 genera and </w:t>
        </w:r>
        <w:r w:rsidR="00FE5CF5" w:rsidRPr="00AE1EEA">
          <w:rPr>
            <w:rFonts w:cs="NewCenturySchlbk-Italic"/>
            <w:i/>
            <w:iCs/>
            <w:lang w:val="en-US"/>
          </w:rPr>
          <w:t>c</w:t>
        </w:r>
        <w:r w:rsidR="00FE5CF5" w:rsidRPr="00AE1EEA">
          <w:rPr>
            <w:rFonts w:cs="NewCenturySchlbk-Roman"/>
            <w:lang w:val="en-US"/>
          </w:rPr>
          <w:t>. 2400 species</w:t>
        </w:r>
      </w:ins>
      <w:ins w:id="51" w:author="Erkens-Hulshof" w:date="2015-04-26T20:51:00Z">
        <w:r w:rsidR="00FE5CF5" w:rsidRPr="00AE1EEA">
          <w:rPr>
            <w:lang w:val="en-US"/>
          </w:rPr>
          <w:t xml:space="preserve"> </w:t>
        </w:r>
      </w:ins>
      <w:ins w:id="52" w:author="Erkens-Hulshof" w:date="2015-04-26T20:52:00Z">
        <w:r w:rsidR="00FE5CF5" w:rsidRPr="00AE1EEA">
          <w:rPr>
            <w:lang w:val="en-US"/>
          </w:rPr>
          <w:t>[</w:t>
        </w:r>
      </w:ins>
      <w:commentRangeStart w:id="53"/>
      <w:commentRangeStart w:id="54"/>
      <w:ins w:id="55" w:author="Erkens-Hulshof" w:date="2015-04-26T20:51:00Z">
        <w:r w:rsidR="00641BE3" w:rsidRPr="00AE1EEA">
          <w:rPr>
            <w:lang w:val="en-US"/>
          </w:rPr>
          <w:t>ref</w:t>
        </w:r>
        <w:commentRangeEnd w:id="53"/>
        <w:r w:rsidR="00641BE3" w:rsidRPr="00AE1EEA">
          <w:rPr>
            <w:rStyle w:val="CommentReference"/>
            <w:sz w:val="22"/>
            <w:szCs w:val="22"/>
          </w:rPr>
          <w:commentReference w:id="53"/>
        </w:r>
      </w:ins>
      <w:commentRangeEnd w:id="54"/>
      <w:ins w:id="56" w:author="Erkens-Hulshof" w:date="2015-04-26T21:01:00Z">
        <w:r w:rsidR="00FE5CF5" w:rsidRPr="00AE1EEA">
          <w:rPr>
            <w:rStyle w:val="CommentReference"/>
            <w:sz w:val="22"/>
            <w:szCs w:val="22"/>
          </w:rPr>
          <w:commentReference w:id="54"/>
        </w:r>
      </w:ins>
      <w:ins w:id="57" w:author="Erkens-Hulshof" w:date="2015-04-26T20:52:00Z">
        <w:r w:rsidR="00FE5CF5" w:rsidRPr="00AE1EEA">
          <w:rPr>
            <w:lang w:val="en-US"/>
          </w:rPr>
          <w:t>]</w:t>
        </w:r>
      </w:ins>
      <w:ins w:id="58" w:author="Erkens-Hulshof" w:date="2015-04-26T21:03:00Z">
        <w:r w:rsidRPr="00AE1EEA">
          <w:rPr>
            <w:rFonts w:cs="NewCenturySchlbk-Roman"/>
            <w:lang w:val="en-US"/>
          </w:rPr>
          <w:t>, and the third richest in</w:t>
        </w:r>
      </w:ins>
    </w:p>
    <w:p w:rsidR="004476CE" w:rsidRPr="00AE1EEA" w:rsidRDefault="004476CE" w:rsidP="00AE1EEA">
      <w:pPr>
        <w:autoSpaceDE w:val="0"/>
        <w:autoSpaceDN w:val="0"/>
        <w:adjustRightInd w:val="0"/>
        <w:spacing w:after="0" w:line="360" w:lineRule="auto"/>
        <w:rPr>
          <w:ins w:id="59" w:author="Erkens-Hulshof" w:date="2015-04-26T21:06:00Z"/>
          <w:lang w:val="en-US"/>
        </w:rPr>
      </w:pPr>
      <w:proofErr w:type="gramStart"/>
      <w:ins w:id="60" w:author="Erkens-Hulshof" w:date="2015-04-26T21:03:00Z">
        <w:r w:rsidRPr="00AE1EEA">
          <w:rPr>
            <w:rFonts w:cs="NewCenturySchlbk-Roman"/>
            <w:lang w:val="en-US"/>
          </w:rPr>
          <w:t>terms</w:t>
        </w:r>
        <w:proofErr w:type="gramEnd"/>
        <w:r w:rsidRPr="00AE1EEA">
          <w:rPr>
            <w:rFonts w:cs="NewCenturySchlbk-Roman"/>
            <w:lang w:val="en-US"/>
          </w:rPr>
          <w:t xml:space="preserve"> of species behind </w:t>
        </w:r>
        <w:proofErr w:type="spellStart"/>
        <w:r w:rsidRPr="00AE1EEA">
          <w:rPr>
            <w:rFonts w:cs="NewCenturySchlbk-Roman"/>
            <w:lang w:val="en-US"/>
          </w:rPr>
          <w:t>Piperaceae</w:t>
        </w:r>
        <w:proofErr w:type="spellEnd"/>
        <w:r w:rsidRPr="00AE1EEA">
          <w:rPr>
            <w:rFonts w:cs="NewCenturySchlbk-Roman"/>
            <w:lang w:val="en-US"/>
          </w:rPr>
          <w:t xml:space="preserve"> (five genera, </w:t>
        </w:r>
        <w:r w:rsidRPr="00AE1EEA">
          <w:rPr>
            <w:rFonts w:cs="NewCenturySchlbk-Italic"/>
            <w:i/>
            <w:iCs/>
            <w:lang w:val="en-US"/>
          </w:rPr>
          <w:t>c</w:t>
        </w:r>
        <w:r w:rsidRPr="00AE1EEA">
          <w:rPr>
            <w:rFonts w:cs="NewCenturySchlbk-Roman"/>
            <w:lang w:val="en-US"/>
          </w:rPr>
          <w:t xml:space="preserve">. 3100 species) and </w:t>
        </w:r>
        <w:proofErr w:type="spellStart"/>
        <w:r w:rsidRPr="00AE1EEA">
          <w:rPr>
            <w:rFonts w:cs="NewCenturySchlbk-Roman"/>
            <w:lang w:val="en-US"/>
          </w:rPr>
          <w:t>Lauraceae</w:t>
        </w:r>
        <w:proofErr w:type="spellEnd"/>
        <w:r w:rsidRPr="00AE1EEA">
          <w:rPr>
            <w:rFonts w:cs="NewCenturySchlbk-Roman"/>
            <w:lang w:val="en-US"/>
          </w:rPr>
          <w:t xml:space="preserve"> (50 genera, </w:t>
        </w:r>
        <w:r w:rsidRPr="00AE1EEA">
          <w:rPr>
            <w:rFonts w:cs="NewCenturySchlbk-Italic"/>
            <w:i/>
            <w:iCs/>
            <w:lang w:val="en-US"/>
          </w:rPr>
          <w:t>c</w:t>
        </w:r>
        <w:r w:rsidRPr="00AE1EEA">
          <w:rPr>
            <w:rFonts w:cs="NewCenturySchlbk-Roman"/>
            <w:lang w:val="en-US"/>
          </w:rPr>
          <w:t>. 2500 species) [</w:t>
        </w:r>
        <w:commentRangeStart w:id="61"/>
        <w:r w:rsidRPr="00AE1EEA">
          <w:rPr>
            <w:rFonts w:cs="NewCenturySchlbk-Roman"/>
            <w:lang w:val="en-US"/>
          </w:rPr>
          <w:t>ref</w:t>
        </w:r>
      </w:ins>
      <w:commentRangeEnd w:id="61"/>
      <w:ins w:id="62" w:author="Erkens-Hulshof" w:date="2015-04-26T21:04:00Z">
        <w:r w:rsidRPr="00AE1EEA">
          <w:rPr>
            <w:rStyle w:val="CommentReference"/>
            <w:sz w:val="22"/>
            <w:szCs w:val="22"/>
          </w:rPr>
          <w:commentReference w:id="61"/>
        </w:r>
      </w:ins>
      <w:ins w:id="63" w:author="Erkens-Hulshof" w:date="2015-04-26T21:03:00Z">
        <w:r w:rsidRPr="00AE1EEA">
          <w:rPr>
            <w:rFonts w:cs="NewCenturySchlbk-Roman"/>
            <w:lang w:val="en-US"/>
          </w:rPr>
          <w:t>].</w:t>
        </w:r>
      </w:ins>
      <w:ins w:id="64" w:author="Erkens-Hulshof" w:date="2015-04-26T20:50:00Z">
        <w:r w:rsidR="00641BE3" w:rsidRPr="00AE1EEA">
          <w:rPr>
            <w:lang w:val="en-US"/>
          </w:rPr>
          <w:t xml:space="preserve"> </w:t>
        </w:r>
      </w:ins>
      <w:ins w:id="65" w:author="Erkens-Hulshof" w:date="2015-04-26T21:10:00Z">
        <w:r w:rsidR="002D6BD0" w:rsidRPr="00AE1EEA">
          <w:rPr>
            <w:lang w:val="en-US"/>
          </w:rPr>
          <w:t xml:space="preserve">Understanding the evolution and diversification of </w:t>
        </w:r>
        <w:proofErr w:type="spellStart"/>
        <w:r w:rsidR="002D6BD0" w:rsidRPr="00AE1EEA">
          <w:rPr>
            <w:lang w:val="en-US"/>
          </w:rPr>
          <w:t>Annonaceae</w:t>
        </w:r>
        <w:proofErr w:type="spellEnd"/>
        <w:r w:rsidR="002D6BD0" w:rsidRPr="00AE1EEA">
          <w:rPr>
            <w:lang w:val="en-US"/>
          </w:rPr>
          <w:t xml:space="preserve"> will therefore great</w:t>
        </w:r>
      </w:ins>
      <w:ins w:id="66" w:author="Erkens-Hulshof" w:date="2015-04-26T21:11:00Z">
        <w:r w:rsidR="002D6BD0" w:rsidRPr="00AE1EEA">
          <w:rPr>
            <w:lang w:val="en-US"/>
          </w:rPr>
          <w:t>l</w:t>
        </w:r>
      </w:ins>
      <w:ins w:id="67" w:author="Erkens-Hulshof" w:date="2015-04-26T21:10:00Z">
        <w:r w:rsidR="002D6BD0" w:rsidRPr="00AE1EEA">
          <w:rPr>
            <w:lang w:val="en-US"/>
          </w:rPr>
          <w:t xml:space="preserve">y aid in </w:t>
        </w:r>
      </w:ins>
      <w:ins w:id="68" w:author="Erkens-Hulshof" w:date="2015-04-26T21:11:00Z">
        <w:r w:rsidR="002D6BD0" w:rsidRPr="00AE1EEA">
          <w:rPr>
            <w:lang w:val="en-US"/>
          </w:rPr>
          <w:t>understanding</w:t>
        </w:r>
      </w:ins>
      <w:ins w:id="69" w:author="Erkens-Hulshof" w:date="2015-04-26T21:10:00Z">
        <w:r w:rsidR="002D6BD0" w:rsidRPr="00AE1EEA">
          <w:rPr>
            <w:lang w:val="en-US"/>
          </w:rPr>
          <w:t xml:space="preserve"> </w:t>
        </w:r>
      </w:ins>
      <w:ins w:id="70" w:author="Erkens-Hulshof" w:date="2015-04-26T21:11:00Z">
        <w:r w:rsidR="002D6BD0" w:rsidRPr="00AE1EEA">
          <w:rPr>
            <w:lang w:val="en-US"/>
          </w:rPr>
          <w:t xml:space="preserve">the </w:t>
        </w:r>
      </w:ins>
      <w:ins w:id="71" w:author="Erkens-Hulshof" w:date="2015-04-26T21:12:00Z">
        <w:r w:rsidR="002D6BD0" w:rsidRPr="00AE1EEA">
          <w:rPr>
            <w:lang w:val="en-US"/>
          </w:rPr>
          <w:t xml:space="preserve">evolution of </w:t>
        </w:r>
      </w:ins>
      <w:ins w:id="72" w:author="Erkens-Hulshof" w:date="2015-04-26T21:11:00Z">
        <w:r w:rsidR="002D6BD0" w:rsidRPr="00AE1EEA">
          <w:rPr>
            <w:lang w:val="en-US"/>
          </w:rPr>
          <w:t xml:space="preserve">basal </w:t>
        </w:r>
      </w:ins>
      <w:ins w:id="73" w:author="Erkens-Hulshof" w:date="2015-04-26T21:12:00Z">
        <w:r w:rsidR="002D6BD0" w:rsidRPr="00AE1EEA">
          <w:rPr>
            <w:lang w:val="en-US"/>
          </w:rPr>
          <w:t>a</w:t>
        </w:r>
      </w:ins>
      <w:ins w:id="74" w:author="Erkens-Hulshof" w:date="2015-04-26T21:11:00Z">
        <w:r w:rsidR="002D6BD0" w:rsidRPr="00AE1EEA">
          <w:rPr>
            <w:lang w:val="en-US"/>
          </w:rPr>
          <w:t>ngiosperm</w:t>
        </w:r>
      </w:ins>
      <w:ins w:id="75" w:author="Erkens-Hulshof" w:date="2015-04-26T21:12:00Z">
        <w:r w:rsidR="002D6BD0" w:rsidRPr="00AE1EEA">
          <w:rPr>
            <w:lang w:val="en-US"/>
          </w:rPr>
          <w:t>s</w:t>
        </w:r>
        <w:r w:rsidR="00AE1EEA" w:rsidRPr="00AE1EEA">
          <w:rPr>
            <w:lang w:val="en-US"/>
          </w:rPr>
          <w:t>. However, also the evolution of tropical rainforests will be understood better g</w:t>
        </w:r>
      </w:ins>
      <w:ins w:id="76" w:author="Erkens-Hulshof" w:date="2015-04-26T21:07:00Z">
        <w:r w:rsidR="002D6BD0" w:rsidRPr="00AE1EEA">
          <w:rPr>
            <w:lang w:val="en-US"/>
          </w:rPr>
          <w:t xml:space="preserve">iven </w:t>
        </w:r>
      </w:ins>
      <w:ins w:id="77" w:author="Erkens-Hulshof" w:date="2015-04-26T21:12:00Z">
        <w:r w:rsidR="00AE1EEA" w:rsidRPr="00AE1EEA">
          <w:rPr>
            <w:lang w:val="en-US"/>
          </w:rPr>
          <w:t xml:space="preserve">the fact that in terms of </w:t>
        </w:r>
      </w:ins>
      <w:ins w:id="78" w:author="Erkens-Hulshof" w:date="2015-04-26T21:08:00Z">
        <w:r w:rsidR="002D6BD0" w:rsidRPr="00AE1EEA">
          <w:rPr>
            <w:lang w:val="en-US"/>
          </w:rPr>
          <w:t xml:space="preserve">species richness and abundance of individuals </w:t>
        </w:r>
      </w:ins>
      <w:proofErr w:type="spellStart"/>
      <w:ins w:id="79" w:author="Erkens-Hulshof" w:date="2015-04-26T21:07:00Z">
        <w:r w:rsidR="002D6BD0" w:rsidRPr="00AE1EEA">
          <w:rPr>
            <w:rFonts w:cs="NewCenturySchlbk-Roman"/>
            <w:lang w:val="en-US"/>
          </w:rPr>
          <w:t>Annonaceae</w:t>
        </w:r>
      </w:ins>
      <w:proofErr w:type="spellEnd"/>
      <w:ins w:id="80" w:author="Erkens-Hulshof" w:date="2015-04-26T21:08:00Z">
        <w:r w:rsidR="002D6BD0" w:rsidRPr="00AE1EEA">
          <w:rPr>
            <w:rFonts w:cs="NewCenturySchlbk-Roman"/>
            <w:lang w:val="en-US"/>
          </w:rPr>
          <w:t xml:space="preserve"> </w:t>
        </w:r>
      </w:ins>
      <w:ins w:id="81" w:author="Erkens-Hulshof" w:date="2015-04-26T21:07:00Z">
        <w:r w:rsidR="002D6BD0" w:rsidRPr="00AE1EEA">
          <w:rPr>
            <w:rFonts w:cs="NewCenturySchlbk-Roman"/>
            <w:lang w:val="en-US"/>
          </w:rPr>
          <w:t xml:space="preserve">contributes significantly to </w:t>
        </w:r>
      </w:ins>
      <w:ins w:id="82" w:author="Erkens-Hulshof" w:date="2015-04-26T21:13:00Z">
        <w:r w:rsidR="00AE1EEA" w:rsidRPr="00AE1EEA">
          <w:rPr>
            <w:rFonts w:cs="NewCenturySchlbk-Roman"/>
            <w:lang w:val="en-US"/>
          </w:rPr>
          <w:t xml:space="preserve">tropical rainforest </w:t>
        </w:r>
      </w:ins>
      <w:ins w:id="83" w:author="Erkens-Hulshof" w:date="2015-04-26T21:07:00Z">
        <w:r w:rsidR="002D6BD0" w:rsidRPr="00AE1EEA">
          <w:rPr>
            <w:rFonts w:cs="NewCenturySchlbk-Roman"/>
            <w:lang w:val="en-US"/>
          </w:rPr>
          <w:t>diversity</w:t>
        </w:r>
      </w:ins>
      <w:ins w:id="84" w:author="Erkens-Hulshof" w:date="2015-04-26T21:14:00Z">
        <w:r w:rsidR="00AE1EEA" w:rsidRPr="00AE1EEA">
          <w:rPr>
            <w:rFonts w:cs="NewCenturySchlbk-Roman"/>
            <w:lang w:val="en-US"/>
          </w:rPr>
          <w:t xml:space="preserve"> [</w:t>
        </w:r>
        <w:commentRangeStart w:id="85"/>
        <w:r w:rsidR="00AE1EEA" w:rsidRPr="00AE1EEA">
          <w:rPr>
            <w:rFonts w:cs="NewCenturySchlbk-Roman"/>
            <w:lang w:val="en-US"/>
          </w:rPr>
          <w:t>e.g. ref</w:t>
        </w:r>
        <w:commentRangeEnd w:id="85"/>
        <w:r w:rsidR="00AE1EEA" w:rsidRPr="00AE1EEA">
          <w:rPr>
            <w:rStyle w:val="CommentReference"/>
            <w:sz w:val="22"/>
            <w:szCs w:val="22"/>
          </w:rPr>
          <w:commentReference w:id="85"/>
        </w:r>
        <w:r w:rsidR="00AE1EEA" w:rsidRPr="00AE1EEA">
          <w:rPr>
            <w:rFonts w:cs="NewCenturySchlbk-Roman"/>
            <w:lang w:val="en-US"/>
          </w:rPr>
          <w:t>]</w:t>
        </w:r>
      </w:ins>
      <w:ins w:id="86" w:author="Erkens-Hulshof" w:date="2015-04-26T21:16:00Z">
        <w:r w:rsidR="00AE1EEA" w:rsidRPr="00AE1EEA">
          <w:rPr>
            <w:rFonts w:cs="NewCenturySchlbk-Roman"/>
            <w:lang w:val="en-US"/>
          </w:rPr>
          <w:t>.</w:t>
        </w:r>
      </w:ins>
      <w:ins w:id="87" w:author="Erkens-Hulshof" w:date="2015-04-26T21:07:00Z">
        <w:r w:rsidR="002D6BD0" w:rsidRPr="00AE1EEA">
          <w:rPr>
            <w:rFonts w:cs="NewCenturySchlbk-Roman"/>
            <w:lang w:val="en-US"/>
          </w:rPr>
          <w:t>.</w:t>
        </w:r>
      </w:ins>
    </w:p>
    <w:p w:rsidR="004476CE" w:rsidRPr="00AE1EEA" w:rsidRDefault="004476CE" w:rsidP="00AE1EEA">
      <w:pPr>
        <w:autoSpaceDE w:val="0"/>
        <w:autoSpaceDN w:val="0"/>
        <w:adjustRightInd w:val="0"/>
        <w:spacing w:after="0" w:line="360" w:lineRule="auto"/>
        <w:rPr>
          <w:lang w:val="en-US"/>
        </w:rPr>
      </w:pPr>
    </w:p>
    <w:p w:rsidR="00973B2E" w:rsidRPr="0077193C" w:rsidRDefault="003E61DF" w:rsidP="004476CE">
      <w:pPr>
        <w:spacing w:line="360" w:lineRule="auto"/>
        <w:ind w:firstLine="708"/>
      </w:pPr>
      <w:ins w:id="88" w:author="Erkens-Hulshof" w:date="2015-04-26T21:21:00Z">
        <w:r>
          <w:t xml:space="preserve">Molecular </w:t>
        </w:r>
      </w:ins>
      <w:del w:id="89" w:author="Erkens-Hulshof" w:date="2015-04-26T21:21:00Z">
        <w:r w:rsidR="00973B2E" w:rsidRPr="00FE5CF5" w:rsidDel="003E61DF">
          <w:delText>P</w:delText>
        </w:r>
      </w:del>
      <w:proofErr w:type="spellStart"/>
      <w:ins w:id="90" w:author="Erkens-Hulshof" w:date="2015-04-26T21:21:00Z">
        <w:r>
          <w:t>p</w:t>
        </w:r>
      </w:ins>
      <w:r w:rsidR="00973B2E" w:rsidRPr="00FE5CF5">
        <w:t>hylogenetic</w:t>
      </w:r>
      <w:proofErr w:type="spellEnd"/>
      <w:r w:rsidR="00973B2E" w:rsidRPr="00FE5CF5">
        <w:t xml:space="preserve"> studies in </w:t>
      </w:r>
      <w:del w:id="91" w:author="Erkens-Hulshof" w:date="2015-04-26T21:18:00Z">
        <w:r w:rsidR="00973B2E" w:rsidRPr="00FE5CF5" w:rsidDel="00025451">
          <w:delText>this family</w:delText>
        </w:r>
      </w:del>
      <w:proofErr w:type="spellStart"/>
      <w:ins w:id="92" w:author="Erkens-Hulshof" w:date="2015-04-26T21:18:00Z">
        <w:r w:rsidR="00025451">
          <w:t>Annonaceae</w:t>
        </w:r>
      </w:ins>
      <w:proofErr w:type="spellEnd"/>
      <w:r w:rsidR="001865AF" w:rsidRPr="00FE5CF5">
        <w:t xml:space="preserve">, as in </w:t>
      </w:r>
      <w:ins w:id="93" w:author="Erkens-Hulshof" w:date="2015-04-26T21:18:00Z">
        <w:r w:rsidR="00025451">
          <w:t xml:space="preserve">many </w:t>
        </w:r>
      </w:ins>
      <w:r w:rsidR="001865AF" w:rsidRPr="00FE5CF5">
        <w:t>others,</w:t>
      </w:r>
      <w:r w:rsidR="00973B2E" w:rsidRPr="00FE5CF5">
        <w:t xml:space="preserve"> have been conducted using a few chloroplast</w:t>
      </w:r>
      <w:r w:rsidR="00973B2E" w:rsidRPr="0077193C">
        <w:t xml:space="preserve"> markers </w:t>
      </w:r>
      <w:r w:rsidR="00E23C3D" w:rsidRPr="0077193C">
        <w:fldChar w:fldCharType="begin">
          <w:fldData xml:space="preserve">PEVuZE5vdGU+PENpdGU+PEF1dGhvcj5DaGF0cm91PC9BdXRob3I+PFllYXI+MjAxMjwvWWVhcj48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</w:fldData>
        </w:fldChar>
      </w:r>
      <w:r w:rsidR="001865AF">
        <w:instrText xml:space="preserve"> ADDIN EN.CITE </w:instrText>
      </w:r>
      <w:r w:rsidR="00E23C3D">
        <w:fldChar w:fldCharType="begin">
          <w:fldData xml:space="preserve">PEVuZE5vdGU+PENpdGU+PEF1dGhvcj5DaGF0cm91PC9BdXRob3I+PFllYXI+MjAxMjwvWWVhcj48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</w:fldData>
        </w:fldChar>
      </w:r>
      <w:r w:rsidR="001865AF">
        <w:instrText xml:space="preserve"> ADDIN EN.CITE.DATA </w:instrText>
      </w:r>
      <w:r w:rsidR="00E23C3D">
        <w:fldChar w:fldCharType="end"/>
      </w:r>
      <w:r w:rsidR="00E23C3D" w:rsidRPr="0077193C">
        <w:fldChar w:fldCharType="separate"/>
      </w:r>
      <w:r w:rsidR="001865AF">
        <w:rPr>
          <w:noProof/>
        </w:rPr>
        <w:t>[</w:t>
      </w:r>
      <w:hyperlink w:anchor="_ENREF_1" w:tooltip="Chatrou, 2012 #14" w:history="1">
        <w:r w:rsidR="005A1EB7">
          <w:rPr>
            <w:noProof/>
          </w:rPr>
          <w:t>1</w:t>
        </w:r>
      </w:hyperlink>
      <w:r w:rsidR="001865AF">
        <w:rPr>
          <w:noProof/>
        </w:rPr>
        <w:t xml:space="preserve">, </w:t>
      </w:r>
      <w:hyperlink w:anchor="_ENREF_5" w:tooltip="Pirie, 2006 #2" w:history="1">
        <w:r w:rsidR="005A1EB7">
          <w:rPr>
            <w:noProof/>
          </w:rPr>
          <w:t>5-7</w:t>
        </w:r>
      </w:hyperlink>
      <w:r w:rsidR="001865AF">
        <w:rPr>
          <w:noProof/>
        </w:rPr>
        <w:t>]</w:t>
      </w:r>
      <w:r w:rsidR="00E23C3D" w:rsidRPr="0077193C">
        <w:fldChar w:fldCharType="end"/>
      </w:r>
      <w:r w:rsidR="0037597A">
        <w:t xml:space="preserve"> </w:t>
      </w:r>
      <w:ins w:id="94" w:author="Erkens-Hulshof" w:date="2015-04-26T21:23:00Z">
        <w:r w:rsidR="00D733E8">
          <w:t xml:space="preserve">whether it </w:t>
        </w:r>
        <w:proofErr w:type="gramStart"/>
        <w:r w:rsidR="00D733E8">
          <w:t>be</w:t>
        </w:r>
        <w:proofErr w:type="gramEnd"/>
        <w:r w:rsidR="00D733E8">
          <w:t xml:space="preserve"> at the </w:t>
        </w:r>
      </w:ins>
      <w:commentRangeStart w:id="95"/>
      <w:del w:id="96" w:author="Erkens-Hulshof" w:date="2015-04-26T21:20:00Z">
        <w:r w:rsidR="00973B2E" w:rsidRPr="0077193C" w:rsidDel="003E61DF">
          <w:rPr>
            <w:highlight w:val="yellow"/>
          </w:rPr>
          <w:delText>many others</w:delText>
        </w:r>
        <w:r w:rsidR="00973B2E" w:rsidDel="003E61DF">
          <w:rPr>
            <w:highlight w:val="yellow"/>
          </w:rPr>
          <w:delText>,</w:delText>
        </w:r>
        <w:r w:rsidR="00973B2E" w:rsidRPr="0077193C" w:rsidDel="003E61DF">
          <w:rPr>
            <w:highlight w:val="yellow"/>
          </w:rPr>
          <w:delText xml:space="preserve"> review?</w:delText>
        </w:r>
      </w:del>
      <w:ins w:id="97" w:author="Erkens-Hulshof" w:date="2015-04-26T21:20:00Z">
        <w:r>
          <w:t>family</w:t>
        </w:r>
      </w:ins>
      <w:ins w:id="98" w:author="Erkens-Hulshof" w:date="2015-04-26T21:21:00Z">
        <w:r>
          <w:t xml:space="preserve">, </w:t>
        </w:r>
      </w:ins>
      <w:del w:id="99" w:author="Erkens-Hulshof" w:date="2015-04-26T21:21:00Z">
        <w:r w:rsidR="00973B2E" w:rsidRPr="0077193C" w:rsidDel="003E61DF">
          <w:delText xml:space="preserve"> </w:delText>
        </w:r>
      </w:del>
      <w:commentRangeEnd w:id="95"/>
      <w:ins w:id="100" w:author="Erkens-Hulshof" w:date="2015-04-26T21:21:00Z">
        <w:r>
          <w:t xml:space="preserve"> </w:t>
        </w:r>
      </w:ins>
      <w:commentRangeStart w:id="101"/>
      <w:ins w:id="102" w:author="Erkens-Hulshof" w:date="2015-04-26T21:20:00Z">
        <w:r>
          <w:t>subfamily</w:t>
        </w:r>
      </w:ins>
      <w:ins w:id="103" w:author="Erkens-Hulshof" w:date="2015-04-26T21:29:00Z">
        <w:r w:rsidR="00D733E8">
          <w:rPr>
            <w:rStyle w:val="CommentReference"/>
          </w:rPr>
          <w:t xml:space="preserve"> </w:t>
        </w:r>
        <w:r w:rsidR="00E23C3D" w:rsidRPr="00E23C3D">
          <w:rPr>
            <w:rStyle w:val="CommentReference"/>
            <w:sz w:val="20"/>
            <w:rPrChange w:id="104" w:author="Erkens-Hulshof" w:date="2015-04-26T21:29:00Z">
              <w:rPr>
                <w:rStyle w:val="CommentReference"/>
              </w:rPr>
            </w:rPrChange>
          </w:rPr>
          <w:t>or tribal</w:t>
        </w:r>
        <w:r w:rsidR="00D733E8">
          <w:rPr>
            <w:rStyle w:val="CommentReference"/>
          </w:rPr>
          <w:t xml:space="preserve">, </w:t>
        </w:r>
      </w:ins>
      <w:del w:id="105" w:author="Erkens-Hulshof" w:date="2015-04-26T21:29:00Z">
        <w:r w:rsidR="00025451" w:rsidDel="00D733E8">
          <w:rPr>
            <w:rStyle w:val="CommentReference"/>
          </w:rPr>
          <w:commentReference w:id="95"/>
        </w:r>
      </w:del>
      <w:commentRangeEnd w:id="101"/>
      <w:ins w:id="106" w:author="Erkens-Hulshof" w:date="2015-04-26T21:23:00Z">
        <w:r w:rsidR="00D733E8">
          <w:t xml:space="preserve">or </w:t>
        </w:r>
        <w:commentRangeStart w:id="107"/>
        <w:r w:rsidR="00D733E8">
          <w:t>generic level</w:t>
        </w:r>
      </w:ins>
      <w:commentRangeEnd w:id="107"/>
      <w:ins w:id="108" w:author="Erkens-Hulshof" w:date="2015-04-26T21:33:00Z">
        <w:r w:rsidR="00D733E8">
          <w:t>s</w:t>
        </w:r>
      </w:ins>
      <w:ins w:id="109" w:author="Erkens-Hulshof" w:date="2015-04-26T21:23:00Z">
        <w:r w:rsidR="00D733E8">
          <w:rPr>
            <w:rStyle w:val="CommentReference"/>
          </w:rPr>
          <w:commentReference w:id="107"/>
        </w:r>
        <w:r w:rsidR="00D733E8">
          <w:t xml:space="preserve">. </w:t>
        </w:r>
      </w:ins>
      <w:r>
        <w:rPr>
          <w:rStyle w:val="CommentReference"/>
        </w:rPr>
        <w:commentReference w:id="101"/>
      </w:r>
      <w:del w:id="110" w:author="Erkens-Hulshof" w:date="2015-04-26T21:33:00Z">
        <w:r w:rsidR="007B06F3" w:rsidDel="00CC33CB">
          <w:delText xml:space="preserve">These </w:delText>
        </w:r>
      </w:del>
      <w:ins w:id="111" w:author="Erkens-Hulshof" w:date="2015-04-26T21:33:00Z">
        <w:r w:rsidR="00CC33CB">
          <w:t xml:space="preserve">The suit of </w:t>
        </w:r>
      </w:ins>
      <w:ins w:id="112" w:author="Erkens-Hulshof" w:date="2015-04-26T21:34:00Z">
        <w:r w:rsidR="00CC33CB">
          <w:t xml:space="preserve">plastid </w:t>
        </w:r>
      </w:ins>
      <w:r w:rsidR="007B06F3">
        <w:t xml:space="preserve">markers </w:t>
      </w:r>
      <w:ins w:id="113" w:author="Erkens-Hulshof" w:date="2015-04-26T21:33:00Z">
        <w:r w:rsidR="00CC33CB">
          <w:t xml:space="preserve">available is </w:t>
        </w:r>
      </w:ins>
      <w:del w:id="114" w:author="Erkens-Hulshof" w:date="2015-04-26T21:33:00Z">
        <w:r w:rsidR="007B06F3" w:rsidDel="00CC33CB">
          <w:delText xml:space="preserve">are </w:delText>
        </w:r>
      </w:del>
      <w:r w:rsidR="007B06F3">
        <w:t>limited</w:t>
      </w:r>
      <w:ins w:id="115" w:author="Erkens-Hulshof" w:date="2015-04-26T21:33:00Z">
        <w:r w:rsidR="00CC33CB">
          <w:t>, mainly due</w:t>
        </w:r>
      </w:ins>
      <w:r w:rsidR="007B06F3">
        <w:t xml:space="preserve"> to </w:t>
      </w:r>
      <w:ins w:id="116" w:author="Erkens-Hulshof" w:date="2015-04-26T21:33:00Z">
        <w:r w:rsidR="00CC33CB">
          <w:t xml:space="preserve">the fact that </w:t>
        </w:r>
      </w:ins>
      <w:del w:id="117" w:author="Erkens-Hulshof" w:date="2015-04-26T21:33:00Z">
        <w:r w:rsidR="007B06F3" w:rsidDel="00CC33CB">
          <w:delText xml:space="preserve">the </w:delText>
        </w:r>
      </w:del>
      <w:r w:rsidR="007B06F3">
        <w:t xml:space="preserve">previous </w:t>
      </w:r>
      <w:ins w:id="118" w:author="Erkens-Hulshof" w:date="2015-04-26T21:33:00Z">
        <w:r w:rsidR="00CC33CB">
          <w:t xml:space="preserve">knowledge of the </w:t>
        </w:r>
      </w:ins>
      <w:r w:rsidR="007B06F3">
        <w:t xml:space="preserve">chloroplast DNA sequence </w:t>
      </w:r>
      <w:del w:id="119" w:author="Erkens-Hulshof" w:date="2015-04-26T21:33:00Z">
        <w:r w:rsidR="007B06F3" w:rsidDel="00CC33CB">
          <w:delText>available</w:delText>
        </w:r>
      </w:del>
      <w:ins w:id="120" w:author="Erkens-Hulshof" w:date="2015-04-26T21:33:00Z">
        <w:r w:rsidR="00CC33CB">
          <w:t>i</w:t>
        </w:r>
      </w:ins>
      <w:ins w:id="121" w:author="Erkens-Hulshof" w:date="2015-04-26T21:34:00Z">
        <w:r w:rsidR="00CC33CB">
          <w:t>s needed to develop them</w:t>
        </w:r>
      </w:ins>
      <w:r w:rsidR="007B06F3">
        <w:t>.</w:t>
      </w:r>
      <w:r w:rsidR="00973B2E">
        <w:t xml:space="preserve"> </w:t>
      </w:r>
      <w:r w:rsidR="007B06F3">
        <w:t>N</w:t>
      </w:r>
      <w:r w:rsidR="00973B2E" w:rsidRPr="0077193C">
        <w:t>owadays</w:t>
      </w:r>
      <w:r w:rsidR="007B06F3">
        <w:t>,</w:t>
      </w:r>
      <w:r w:rsidR="00973B2E" w:rsidRPr="0077193C">
        <w:t xml:space="preserve"> it is possible </w:t>
      </w:r>
      <w:r w:rsidR="0037597A">
        <w:t xml:space="preserve">to sequence </w:t>
      </w:r>
      <w:del w:id="122" w:author="Erkens-Hulshof" w:date="2015-04-26T21:39:00Z">
        <w:r w:rsidR="0037597A" w:rsidDel="00CC33CB">
          <w:delText xml:space="preserve">the </w:delText>
        </w:r>
      </w:del>
      <w:r w:rsidR="0037597A">
        <w:t xml:space="preserve">entire </w:t>
      </w:r>
      <w:proofErr w:type="spellStart"/>
      <w:r w:rsidR="0037597A">
        <w:t>plastomes</w:t>
      </w:r>
      <w:proofErr w:type="spellEnd"/>
      <w:r w:rsidR="00973B2E" w:rsidRPr="0077193C">
        <w:t xml:space="preserve"> of these plants </w:t>
      </w:r>
      <w:ins w:id="123" w:author="Erkens-Hulshof" w:date="2015-04-26T21:38:00Z">
        <w:r w:rsidR="00CC33CB">
          <w:t xml:space="preserve">(using methods such as published by for instance </w:t>
        </w:r>
        <w:commentRangeStart w:id="124"/>
        <w:proofErr w:type="spellStart"/>
        <w:r w:rsidR="00CC33CB">
          <w:t>Staats</w:t>
        </w:r>
        <w:proofErr w:type="spellEnd"/>
        <w:r w:rsidR="00CC33CB">
          <w:t xml:space="preserve"> et al. 2013</w:t>
        </w:r>
      </w:ins>
      <w:commentRangeEnd w:id="124"/>
      <w:ins w:id="125" w:author="Erkens-Hulshof" w:date="2015-04-26T21:39:00Z">
        <w:r w:rsidR="00CC33CB">
          <w:rPr>
            <w:rStyle w:val="CommentReference"/>
          </w:rPr>
          <w:commentReference w:id="124"/>
        </w:r>
      </w:ins>
      <w:ins w:id="126" w:author="Erkens-Hulshof" w:date="2015-04-26T21:38:00Z">
        <w:r w:rsidR="00CC33CB">
          <w:t>)</w:t>
        </w:r>
      </w:ins>
      <w:ins w:id="127" w:author="Erkens-Hulshof" w:date="2015-04-26T21:39:00Z">
        <w:r w:rsidR="00CC33CB">
          <w:t xml:space="preserve"> </w:t>
        </w:r>
      </w:ins>
      <w:r w:rsidR="00973B2E" w:rsidRPr="0077193C">
        <w:t xml:space="preserve">and use </w:t>
      </w:r>
      <w:del w:id="128" w:author="Erkens-Hulshof" w:date="2015-04-26T21:35:00Z">
        <w:r w:rsidR="00973B2E" w:rsidRPr="0077193C" w:rsidDel="00CC33CB">
          <w:delText xml:space="preserve">this </w:delText>
        </w:r>
      </w:del>
      <w:ins w:id="129" w:author="Erkens-Hulshof" w:date="2015-04-26T21:35:00Z">
        <w:r w:rsidR="00CC33CB" w:rsidRPr="0077193C">
          <w:t>th</w:t>
        </w:r>
        <w:r w:rsidR="00CC33CB">
          <w:t>ese</w:t>
        </w:r>
        <w:r w:rsidR="00CC33CB" w:rsidRPr="0077193C">
          <w:t xml:space="preserve"> </w:t>
        </w:r>
      </w:ins>
      <w:r w:rsidR="000369F8">
        <w:t>larger amount</w:t>
      </w:r>
      <w:ins w:id="130" w:author="Erkens-Hulshof" w:date="2015-04-26T21:35:00Z">
        <w:r w:rsidR="00CC33CB">
          <w:t>s</w:t>
        </w:r>
      </w:ins>
      <w:r w:rsidR="000369F8">
        <w:t xml:space="preserve"> of data to identify</w:t>
      </w:r>
      <w:r w:rsidR="007A68B2">
        <w:t xml:space="preserve"> more</w:t>
      </w:r>
      <w:r w:rsidR="000369F8">
        <w:t xml:space="preserve"> relevant regions for resolving phylogenies</w:t>
      </w:r>
      <w:r w:rsidR="007B06F3">
        <w:t xml:space="preserve"> of difficult </w:t>
      </w:r>
      <w:del w:id="131" w:author="Erkens-Hulshof" w:date="2015-04-26T21:35:00Z">
        <w:r w:rsidR="007B06F3" w:rsidDel="00CC33CB">
          <w:delText>genera</w:delText>
        </w:r>
        <w:r w:rsidR="0037597A" w:rsidDel="00CC33CB">
          <w:delText xml:space="preserve"> </w:delText>
        </w:r>
      </w:del>
      <w:proofErr w:type="spellStart"/>
      <w:ins w:id="132" w:author="Erkens-Hulshof" w:date="2015-04-26T21:35:00Z">
        <w:r w:rsidR="00CC33CB">
          <w:t>clades</w:t>
        </w:r>
        <w:proofErr w:type="spellEnd"/>
        <w:r w:rsidR="00CC33CB">
          <w:t xml:space="preserve"> </w:t>
        </w:r>
      </w:ins>
      <w:r w:rsidR="00E23C3D">
        <w:fldChar w:fldCharType="begin">
          <w:fldData xml:space="preserve">PEVuZE5vdGU+PENpdGU+PEF1dGhvcj5Cb3J0aXJpPC9BdXRob3I+PFllYXI+MjAwODwvWWVhcj48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</w:fldData>
        </w:fldChar>
      </w:r>
      <w:r w:rsidR="001865AF">
        <w:instrText xml:space="preserve"> ADDIN EN.CITE </w:instrText>
      </w:r>
      <w:r w:rsidR="00E23C3D">
        <w:fldChar w:fldCharType="begin">
          <w:fldData xml:space="preserve">PEVuZE5vdGU+PENpdGU+PEF1dGhvcj5Cb3J0aXJpPC9BdXRob3I+PFllYXI+MjAwODwvWWVhcj48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</w:fldData>
        </w:fldChar>
      </w:r>
      <w:r w:rsidR="001865AF">
        <w:instrText xml:space="preserve"> ADDIN EN.CITE.DATA </w:instrText>
      </w:r>
      <w:r w:rsidR="00E23C3D">
        <w:fldChar w:fldCharType="end"/>
      </w:r>
      <w:r w:rsidR="00E23C3D">
        <w:fldChar w:fldCharType="separate"/>
      </w:r>
      <w:r w:rsidR="001865AF">
        <w:rPr>
          <w:noProof/>
        </w:rPr>
        <w:t>[</w:t>
      </w:r>
      <w:hyperlink w:anchor="_ENREF_8" w:tooltip="Bortiri, 2008 #93" w:history="1">
        <w:r w:rsidR="005A1EB7">
          <w:rPr>
            <w:noProof/>
          </w:rPr>
          <w:t>8-11</w:t>
        </w:r>
      </w:hyperlink>
      <w:r w:rsidR="001865AF">
        <w:rPr>
          <w:noProof/>
        </w:rPr>
        <w:t>]</w:t>
      </w:r>
      <w:r w:rsidR="00E23C3D">
        <w:fldChar w:fldCharType="end"/>
      </w:r>
      <w:r w:rsidR="00973B2E" w:rsidRPr="0077193C">
        <w:t xml:space="preserve">. </w:t>
      </w:r>
      <w:r w:rsidR="007B06F3">
        <w:t>In fact, in</w:t>
      </w:r>
      <w:r w:rsidR="008E6666">
        <w:t xml:space="preserve"> the genome repository </w:t>
      </w:r>
      <w:proofErr w:type="spellStart"/>
      <w:r w:rsidR="008E6666">
        <w:t>GenB</w:t>
      </w:r>
      <w:r w:rsidR="00273D53">
        <w:t>ank</w:t>
      </w:r>
      <w:proofErr w:type="spellEnd"/>
      <w:r w:rsidR="005A1EB7">
        <w:t xml:space="preserve"> </w:t>
      </w:r>
      <w:r w:rsidR="00E23C3D">
        <w:fldChar w:fldCharType="begin"/>
      </w:r>
      <w:r w:rsidR="005A1EB7">
        <w:instrText xml:space="preserve"> ADDIN EN.CITE &lt;EndNote&gt;&lt;Cite&gt;&lt;Author&gt;Benson&lt;/Author&gt;&lt;Year&gt;2013&lt;/Year&gt;&lt;RecNum&gt;102&lt;/RecNum&gt;&lt;DisplayText&gt;[12]&lt;/DisplayText&gt;&lt;record&gt;&lt;rec-number&gt;102&lt;/rec-number&gt;&lt;foreign-keys&gt;&lt;key app="EN" db-id="dpfs0apshre2w8ef9aapeadyz5dxxfsd0xp5"&gt;102&lt;/key&gt;&lt;/foreign-keys&gt;&lt;ref-type name="Journal Article"&gt;17&lt;/ref-type&gt;&lt;contributors&gt;&lt;authors&gt;&lt;author&gt;Benson, Dennis A.&lt;/author&gt;&lt;author&gt;Cavanaugh, Mark&lt;/author&gt;&lt;author&gt;Clark, Karen&lt;/author&gt;&lt;author&gt;Karsch-Mizrachi, Ilene&lt;/author&gt;&lt;author&gt;Lipman, David J.&lt;/author&gt;&lt;author&gt;Ostell, James&lt;/author&gt;&lt;author&gt;Sayers, Eric W.&lt;/author&gt;&lt;/authors&gt;&lt;/contributors&gt;&lt;titles&gt;&lt;title&gt;GenBank&lt;/title&gt;&lt;secondary-title&gt;Nucleic Acids Research&lt;/secondary-title&gt;&lt;/titles&gt;&lt;periodical&gt;&lt;full-title&gt;Nucleic Acids Research&lt;/full-title&gt;&lt;/periodical&gt;&lt;pages&gt;D36-D42&lt;/pages&gt;&lt;volume&gt;41&lt;/volume&gt;&lt;number&gt;D1&lt;/number&gt;&lt;dates&gt;&lt;year&gt;2013&lt;/year&gt;&lt;pub-dates&gt;&lt;date&gt;January 1, 2013&lt;/date&gt;&lt;/pub-dates&gt;&lt;/dates&gt;&lt;urls&gt;&lt;related-urls&gt;&lt;url&gt;http://nar.oxfordjournals.org/content/41/D1/D36.abstract&lt;/url&gt;&lt;/related-urls&gt;&lt;/urls&gt;&lt;electronic-resource-num&gt;10.1093/nar/gks1195&lt;/electronic-resource-num&gt;&lt;/record&gt;&lt;/Cite&gt;&lt;/EndNote&gt;</w:instrText>
      </w:r>
      <w:r w:rsidR="00E23C3D">
        <w:fldChar w:fldCharType="separate"/>
      </w:r>
      <w:r w:rsidR="005A1EB7">
        <w:rPr>
          <w:noProof/>
        </w:rPr>
        <w:t>[</w:t>
      </w:r>
      <w:hyperlink w:anchor="_ENREF_12" w:tooltip="Benson, 2013 #102" w:history="1">
        <w:r w:rsidR="005A1EB7">
          <w:rPr>
            <w:noProof/>
          </w:rPr>
          <w:t>12</w:t>
        </w:r>
      </w:hyperlink>
      <w:r w:rsidR="005A1EB7">
        <w:rPr>
          <w:noProof/>
        </w:rPr>
        <w:t>]</w:t>
      </w:r>
      <w:r w:rsidR="00E23C3D">
        <w:fldChar w:fldCharType="end"/>
      </w:r>
      <w:r w:rsidR="00273D53">
        <w:t xml:space="preserve"> there are almost 650</w:t>
      </w:r>
      <w:r w:rsidR="00973B2E" w:rsidRPr="0077193C">
        <w:t xml:space="preserve"> </w:t>
      </w:r>
      <w:r w:rsidR="00273D53">
        <w:t xml:space="preserve">plant </w:t>
      </w:r>
      <w:r w:rsidR="00973B2E" w:rsidRPr="0077193C">
        <w:t xml:space="preserve">chloroplast </w:t>
      </w:r>
      <w:r w:rsidR="00273D53">
        <w:t>genome entries</w:t>
      </w:r>
      <w:r w:rsidR="00973B2E" w:rsidRPr="0077193C">
        <w:t>, of which</w:t>
      </w:r>
      <w:r w:rsidR="00273D53">
        <w:t xml:space="preserve"> around 500 are from flowering plants </w:t>
      </w:r>
      <w:r w:rsidR="00E23C3D">
        <w:fldChar w:fldCharType="begin"/>
      </w:r>
      <w:r w:rsidR="005A1EB7">
        <w:instrText xml:space="preserve"> ADDIN EN.CITE &lt;EndNote&gt;&lt;Cite&gt;&lt;Author&gt;Information&lt;/Author&gt;&lt;RecNum&gt;101&lt;/RecNum&gt;&lt;DisplayText&gt;[13]&lt;/DisplayText&gt;&lt;record&gt;&lt;rec-number&gt;101&lt;/rec-number&gt;&lt;foreign-keys&gt;&lt;key app="EN" db-id="dpfs0apshre2w8ef9aapeadyz5dxxfsd0xp5"&gt;101&lt;/key&gt;&lt;/foreign-keys&gt;&lt;ref-type name="Web Page"&gt;12&lt;/ref-type&gt;&lt;contributors&gt;&lt;authors&gt;&lt;author&gt;National Center for Biotechnology Information&lt;/author&gt;&lt;/authors&gt;&lt;/contributors&gt;&lt;titles&gt;&lt;title&gt;GenBank&lt;/title&gt;&lt;/titles&gt;&lt;volume&gt;2015&lt;/volume&gt;&lt;number&gt;20-April&lt;/number&gt;&lt;dates&gt;&lt;/dates&gt;&lt;urls&gt;&lt;related-urls&gt;&lt;url&gt;http://www.ncbi.nlm.nih.gov/genbank/&lt;/url&gt;&lt;/related-urls&gt;&lt;/urls&gt;&lt;/record&gt;&lt;/Cite&gt;&lt;/EndNote&gt;</w:instrText>
      </w:r>
      <w:r w:rsidR="00E23C3D">
        <w:fldChar w:fldCharType="separate"/>
      </w:r>
      <w:r w:rsidR="005A1EB7">
        <w:rPr>
          <w:noProof/>
        </w:rPr>
        <w:t>[</w:t>
      </w:r>
      <w:hyperlink w:anchor="_ENREF_13" w:tooltip="Information,  #101" w:history="1">
        <w:r w:rsidR="005A1EB7">
          <w:rPr>
            <w:noProof/>
          </w:rPr>
          <w:t>13</w:t>
        </w:r>
      </w:hyperlink>
      <w:r w:rsidR="005A1EB7">
        <w:rPr>
          <w:noProof/>
        </w:rPr>
        <w:t>]</w:t>
      </w:r>
      <w:r w:rsidR="00E23C3D">
        <w:fldChar w:fldCharType="end"/>
      </w:r>
      <w:r w:rsidR="00973B2E">
        <w:t xml:space="preserve">. </w:t>
      </w:r>
      <w:r w:rsidR="00273D53">
        <w:t xml:space="preserve">Despite the increasing number of chloroplast genomes every year until </w:t>
      </w:r>
      <w:proofErr w:type="gramStart"/>
      <w:r w:rsidR="00273D53">
        <w:t>this study</w:t>
      </w:r>
      <w:proofErr w:type="gramEnd"/>
      <w:del w:id="133" w:author="Erkens-Hulshof" w:date="2015-04-26T21:40:00Z">
        <w:r w:rsidR="00273D53" w:rsidDel="00CC33CB">
          <w:delText xml:space="preserve">, there is </w:delText>
        </w:r>
      </w:del>
      <w:ins w:id="134" w:author="Erkens-Hulshof" w:date="2015-04-26T21:40:00Z">
        <w:r w:rsidR="00CC33CB">
          <w:t xml:space="preserve"> </w:t>
        </w:r>
      </w:ins>
      <w:r w:rsidR="00273D53">
        <w:t>no chloroplast</w:t>
      </w:r>
      <w:r w:rsidR="007A68B2">
        <w:t xml:space="preserve"> </w:t>
      </w:r>
      <w:r w:rsidR="00273D53">
        <w:t>genome</w:t>
      </w:r>
      <w:r w:rsidR="007A68B2">
        <w:t xml:space="preserve"> </w:t>
      </w:r>
      <w:ins w:id="135" w:author="Erkens-Hulshof" w:date="2015-04-26T21:40:00Z">
        <w:r w:rsidR="00CC33CB">
          <w:t xml:space="preserve">was </w:t>
        </w:r>
      </w:ins>
      <w:r w:rsidR="007A68B2">
        <w:t>available</w:t>
      </w:r>
      <w:r w:rsidR="00973B2E">
        <w:t xml:space="preserve"> </w:t>
      </w:r>
      <w:r w:rsidR="00273D53">
        <w:t xml:space="preserve">for </w:t>
      </w:r>
      <w:del w:id="136" w:author="Erkens-Hulshof" w:date="2015-04-26T21:35:00Z">
        <w:r w:rsidR="00973B2E" w:rsidDel="00CC33CB">
          <w:delText xml:space="preserve">the </w:delText>
        </w:r>
      </w:del>
      <w:proofErr w:type="spellStart"/>
      <w:r w:rsidR="00973B2E">
        <w:t>Annonaceae</w:t>
      </w:r>
      <w:proofErr w:type="spellEnd"/>
      <w:del w:id="137" w:author="Erkens-Hulshof" w:date="2015-04-26T21:40:00Z">
        <w:r w:rsidR="00973B2E" w:rsidRPr="0077193C" w:rsidDel="00CC33CB">
          <w:delText xml:space="preserve"> </w:delText>
        </w:r>
      </w:del>
      <w:del w:id="138" w:author="Erkens-Hulshof" w:date="2015-04-26T21:35:00Z">
        <w:r w:rsidR="00973B2E" w:rsidRPr="0077193C" w:rsidDel="00CC33CB">
          <w:delText xml:space="preserve">family </w:delText>
        </w:r>
      </w:del>
      <w:del w:id="139" w:author="Erkens-Hulshof" w:date="2015-04-26T21:40:00Z">
        <w:r w:rsidR="00973B2E" w:rsidDel="00CC33CB">
          <w:delText>so far</w:delText>
        </w:r>
      </w:del>
      <w:r w:rsidR="00973B2E" w:rsidRPr="0077193C">
        <w:t xml:space="preserve">. </w:t>
      </w:r>
      <w:r w:rsidR="006F7F44" w:rsidRPr="0077193C">
        <w:rPr>
          <w:lang w:val="en-US"/>
        </w:rPr>
        <w:t xml:space="preserve">Here, we describe the first </w:t>
      </w:r>
      <w:proofErr w:type="spellStart"/>
      <w:r w:rsidR="006F7F44" w:rsidRPr="0077193C">
        <w:rPr>
          <w:lang w:val="en-US"/>
        </w:rPr>
        <w:t>plastome</w:t>
      </w:r>
      <w:proofErr w:type="spellEnd"/>
      <w:r w:rsidR="006F7F44" w:rsidRPr="0077193C">
        <w:rPr>
          <w:lang w:val="en-US"/>
        </w:rPr>
        <w:t xml:space="preserve"> of an </w:t>
      </w:r>
      <w:proofErr w:type="spellStart"/>
      <w:r w:rsidR="006F7F44" w:rsidRPr="0077193C">
        <w:rPr>
          <w:lang w:val="en-US"/>
        </w:rPr>
        <w:t>Annonaceae</w:t>
      </w:r>
      <w:proofErr w:type="spellEnd"/>
      <w:r w:rsidR="006F7F44" w:rsidRPr="0077193C">
        <w:rPr>
          <w:lang w:val="en-US"/>
        </w:rPr>
        <w:t xml:space="preserve"> tree: </w:t>
      </w:r>
      <w:proofErr w:type="spellStart"/>
      <w:r w:rsidR="006F7F44" w:rsidRPr="005F6560">
        <w:rPr>
          <w:i/>
          <w:lang w:val="en-US"/>
        </w:rPr>
        <w:t>Uvaria</w:t>
      </w:r>
      <w:proofErr w:type="spellEnd"/>
      <w:r w:rsidR="006F7F44" w:rsidRPr="005F6560">
        <w:rPr>
          <w:i/>
          <w:lang w:val="en-US"/>
        </w:rPr>
        <w:t xml:space="preserve"> </w:t>
      </w:r>
      <w:proofErr w:type="spellStart"/>
      <w:r w:rsidR="006F7F44" w:rsidRPr="005F6560">
        <w:rPr>
          <w:i/>
          <w:lang w:val="en-US"/>
        </w:rPr>
        <w:t>afzelii</w:t>
      </w:r>
      <w:proofErr w:type="spellEnd"/>
      <w:ins w:id="140" w:author="Erkens-Hulshof" w:date="2015-04-26T21:41:00Z">
        <w:r w:rsidR="00CC33CB">
          <w:rPr>
            <w:i/>
            <w:lang w:val="en-US"/>
          </w:rPr>
          <w:t xml:space="preserve"> </w:t>
        </w:r>
      </w:ins>
      <w:ins w:id="141" w:author="Erkens-Hulshof" w:date="2015-04-26T21:42:00Z">
        <w:r w:rsidR="00CC33CB">
          <w:rPr>
            <w:lang w:val="en-US"/>
          </w:rPr>
          <w:t>(</w:t>
        </w:r>
      </w:ins>
      <w:ins w:id="142" w:author="Erkens-Hulshof" w:date="2015-04-26T21:41:00Z">
        <w:r w:rsidR="00CC33CB">
          <w:rPr>
            <w:lang w:val="en-US"/>
          </w:rPr>
          <w:t xml:space="preserve">tribe </w:t>
        </w:r>
      </w:ins>
      <w:proofErr w:type="spellStart"/>
      <w:ins w:id="143" w:author="Erkens-Hulshof" w:date="2015-04-26T21:43:00Z">
        <w:r w:rsidR="00CC33CB">
          <w:rPr>
            <w:lang w:val="en-US"/>
          </w:rPr>
          <w:t>Uvarieae</w:t>
        </w:r>
      </w:ins>
      <w:proofErr w:type="spellEnd"/>
      <w:ins w:id="144" w:author="Erkens-Hulshof" w:date="2015-04-26T21:41:00Z">
        <w:r w:rsidR="00CC33CB">
          <w:rPr>
            <w:lang w:val="en-US"/>
          </w:rPr>
          <w:t>, subfamily</w:t>
        </w:r>
      </w:ins>
      <w:ins w:id="145" w:author="Erkens-Hulshof" w:date="2015-04-26T21:42:00Z">
        <w:r w:rsidR="00CC33CB">
          <w:rPr>
            <w:lang w:val="en-US"/>
          </w:rPr>
          <w:t xml:space="preserve"> </w:t>
        </w:r>
      </w:ins>
      <w:proofErr w:type="spellStart"/>
      <w:ins w:id="146" w:author="Erkens-Hulshof" w:date="2015-04-26T21:43:00Z">
        <w:r w:rsidR="00CC33CB">
          <w:rPr>
            <w:lang w:val="en-US"/>
          </w:rPr>
          <w:t>Annonoid</w:t>
        </w:r>
        <w:r w:rsidR="00BC7B74">
          <w:rPr>
            <w:lang w:val="en-US"/>
          </w:rPr>
          <w:t>e</w:t>
        </w:r>
        <w:r w:rsidR="00CC33CB">
          <w:rPr>
            <w:lang w:val="en-US"/>
          </w:rPr>
          <w:t>ae</w:t>
        </w:r>
      </w:ins>
      <w:proofErr w:type="spellEnd"/>
      <w:ins w:id="147" w:author="Erkens-Hulshof" w:date="2015-04-26T21:47:00Z">
        <w:r w:rsidR="0082463B">
          <w:rPr>
            <w:lang w:val="en-US"/>
          </w:rPr>
          <w:t xml:space="preserve"> </w:t>
        </w:r>
      </w:ins>
      <w:ins w:id="148" w:author="Erkens-Hulshof" w:date="2015-04-26T21:42:00Z">
        <w:r w:rsidR="00CC33CB">
          <w:rPr>
            <w:lang w:val="en-US"/>
          </w:rPr>
          <w:t xml:space="preserve">[ref: </w:t>
        </w:r>
        <w:proofErr w:type="spellStart"/>
        <w:r w:rsidR="00CC33CB">
          <w:rPr>
            <w:lang w:val="en-US"/>
          </w:rPr>
          <w:t>Chatrou</w:t>
        </w:r>
        <w:proofErr w:type="spellEnd"/>
        <w:r w:rsidR="00CC33CB">
          <w:rPr>
            <w:lang w:val="en-US"/>
          </w:rPr>
          <w:t xml:space="preserve"> et al. 2012]</w:t>
        </w:r>
      </w:ins>
      <w:ins w:id="149" w:author="Erkens-Hulshof" w:date="2015-04-26T21:43:00Z">
        <w:r w:rsidR="00BC7B74">
          <w:rPr>
            <w:lang w:val="en-US"/>
          </w:rPr>
          <w:t>)</w:t>
        </w:r>
      </w:ins>
      <w:ins w:id="150" w:author="Erkens-Hulshof" w:date="2015-04-26T21:41:00Z">
        <w:r w:rsidR="00CC33CB">
          <w:rPr>
            <w:lang w:val="en-US"/>
          </w:rPr>
          <w:t xml:space="preserve"> </w:t>
        </w:r>
      </w:ins>
      <w:del w:id="151" w:author="Erkens-Hulshof" w:date="2015-04-26T21:42:00Z">
        <w:r w:rsidR="00E23C3D" w:rsidRPr="00E23C3D">
          <w:rPr>
            <w:strike/>
            <w:lang w:val="en-US"/>
            <w:rPrChange w:id="152" w:author="Erkens-Hulshof" w:date="2015-04-26T21:42:00Z">
              <w:rPr>
                <w:sz w:val="16"/>
                <w:szCs w:val="16"/>
                <w:lang w:val="en-US"/>
              </w:rPr>
            </w:rPrChange>
          </w:rPr>
          <w:delText xml:space="preserve">, which belongs to the Uvaria clade, within the long-branch clade </w:delText>
        </w:r>
      </w:del>
      <w:r w:rsidR="00E23C3D" w:rsidRPr="00E23C3D">
        <w:rPr>
          <w:strike/>
          <w:rPrChange w:id="153" w:author="Erkens-Hulshof" w:date="2015-04-26T21:42:00Z">
            <w:rPr>
              <w:sz w:val="16"/>
              <w:szCs w:val="16"/>
            </w:rPr>
          </w:rPrChange>
        </w:rPr>
        <w:fldChar w:fldCharType="begin"/>
      </w:r>
      <w:r w:rsidR="00E23C3D" w:rsidRPr="00E23C3D">
        <w:rPr>
          <w:strike/>
          <w:rPrChange w:id="154" w:author="Erkens-Hulshof" w:date="2015-04-26T21:42:00Z">
            <w:rPr>
              <w:sz w:val="16"/>
              <w:szCs w:val="16"/>
            </w:rPr>
          </w:rPrChange>
        </w:rPr>
        <w:instrText xml:space="preserve"> ADDIN EN.CITE &lt;EndNote&gt;&lt;Cite&gt;&lt;Author&gt;Couvreur&lt;/Author&gt;&lt;Year&gt;2011&lt;/Year&gt;&lt;RecNum&gt;96&lt;/RecNum&gt;&lt;DisplayText&gt;[14]&lt;/DisplayText&gt;&lt;record&gt;&lt;rec-number&gt;96&lt;/rec-number&gt;&lt;foreign-keys&gt;&lt;key app="EN" db-id="50wxdpzd9vd5r7e9t5b595djrfpttrxw9avp"&gt;96&lt;/key&gt;&lt;/foreign-keys&gt;&lt;ref-type name="Journal Article"&gt;17&lt;/ref-type&gt;&lt;contributors&gt;&lt;authors&gt;&lt;author&gt;Couvreur, Thomas L. P.&lt;/author&gt;&lt;author&gt;Pirie, Michael D.&lt;/author&gt;&lt;author&gt;Chatrou, Lars W.&lt;/author&gt;&lt;author&gt;Saunders, Richard M. K.&lt;/author&gt;&lt;author&gt;Su, Yvonne C. F.&lt;/author&gt;&lt;author&gt;Richardson, James E.&lt;/author&gt;&lt;author&gt;Erkens, Roy H. J.&lt;/author&gt;&lt;/authors&gt;&lt;/contributors&gt;&lt;titles&gt;&lt;title&gt;Early evolutionary history of the flowering plant family Annonaceae: steady diversification and boreotropical geodispersal&lt;/title&gt;&lt;secondary-title&gt;Journal of Biogeography&lt;/secondary-title&gt;&lt;/titles&gt;&lt;pages&gt;664-680&lt;/pages&gt;&lt;volume&gt;38&lt;/volume&gt;&lt;number&gt;4&lt;/number&gt;&lt;keywords&gt;&lt;keyword&gt;Biogeographic hypothesis testing&lt;/keyword&gt;&lt;keyword&gt;boreotropical hypothesis&lt;/keyword&gt;&lt;keyword&gt;diversification rates&lt;/keyword&gt;&lt;keyword&gt;Indian rafting&lt;/keyword&gt;&lt;keyword&gt;K/Pg boundary&lt;/keyword&gt;&lt;keyword&gt;LTT plots&lt;/keyword&gt;&lt;keyword&gt;molecular dating&lt;/keyword&gt;&lt;keyword&gt;museum model&lt;/keyword&gt;&lt;/keywords&gt;&lt;dates&gt;&lt;year&gt;2011&lt;/year&gt;&lt;/dates&gt;&lt;publisher&gt;Blackwell Publishing Ltd&lt;/publisher&gt;&lt;isbn&gt;1365-2699&lt;/isbn&gt;&lt;urls&gt;&lt;related-urls&gt;&lt;url&gt;http://dx.doi.org/10.1111/j.1365-2699.2010.02434.x&lt;/url&gt;&lt;/related-urls&gt;&lt;/urls&gt;&lt;electronic-resource-num&gt;10.1111/j.1365-2699.2010.02434.x&lt;/electronic-resource-num&gt;&lt;/record&gt;&lt;/Cite&gt;&lt;/EndNote&gt;</w:instrText>
      </w:r>
      <w:r w:rsidR="00E23C3D" w:rsidRPr="00E23C3D">
        <w:rPr>
          <w:strike/>
          <w:rPrChange w:id="155" w:author="Erkens-Hulshof" w:date="2015-04-26T21:42:00Z">
            <w:rPr>
              <w:sz w:val="16"/>
              <w:szCs w:val="16"/>
            </w:rPr>
          </w:rPrChange>
        </w:rPr>
        <w:fldChar w:fldCharType="separate"/>
      </w:r>
      <w:r w:rsidR="00E23C3D" w:rsidRPr="00E23C3D">
        <w:rPr>
          <w:strike/>
          <w:noProof/>
          <w:rPrChange w:id="156" w:author="Erkens-Hulshof" w:date="2015-04-26T21:42:00Z">
            <w:rPr>
              <w:noProof/>
              <w:sz w:val="16"/>
              <w:szCs w:val="16"/>
            </w:rPr>
          </w:rPrChange>
        </w:rPr>
        <w:t>[</w:t>
      </w:r>
      <w:r w:rsidR="00E23C3D" w:rsidRPr="00E23C3D">
        <w:rPr>
          <w:strike/>
          <w:rPrChange w:id="157" w:author="Erkens-Hulshof" w:date="2015-04-26T21:42:00Z">
            <w:rPr>
              <w:sz w:val="16"/>
              <w:szCs w:val="16"/>
            </w:rPr>
          </w:rPrChange>
        </w:rPr>
        <w:fldChar w:fldCharType="begin"/>
      </w:r>
      <w:r w:rsidR="00E23C3D" w:rsidRPr="00E23C3D">
        <w:rPr>
          <w:strike/>
          <w:rPrChange w:id="158" w:author="Erkens-Hulshof" w:date="2015-04-26T21:42:00Z">
            <w:rPr>
              <w:sz w:val="16"/>
              <w:szCs w:val="16"/>
            </w:rPr>
          </w:rPrChange>
        </w:rPr>
        <w:instrText>HYPERLINK \l "_ENREF_14" \o "Couvreur, 2011 #96"</w:instrText>
      </w:r>
      <w:r w:rsidR="00E23C3D" w:rsidRPr="00E23C3D">
        <w:rPr>
          <w:strike/>
          <w:rPrChange w:id="159" w:author="Erkens-Hulshof" w:date="2015-04-26T21:42:00Z">
            <w:rPr>
              <w:sz w:val="16"/>
              <w:szCs w:val="16"/>
            </w:rPr>
          </w:rPrChange>
        </w:rPr>
        <w:fldChar w:fldCharType="separate"/>
      </w:r>
      <w:r w:rsidR="00E23C3D" w:rsidRPr="00E23C3D">
        <w:rPr>
          <w:strike/>
          <w:noProof/>
          <w:rPrChange w:id="160" w:author="Erkens-Hulshof" w:date="2015-04-26T21:42:00Z">
            <w:rPr>
              <w:noProof/>
              <w:sz w:val="16"/>
              <w:szCs w:val="16"/>
            </w:rPr>
          </w:rPrChange>
        </w:rPr>
        <w:t>14</w:t>
      </w:r>
      <w:r w:rsidR="00E23C3D" w:rsidRPr="00E23C3D">
        <w:rPr>
          <w:strike/>
          <w:rPrChange w:id="161" w:author="Erkens-Hulshof" w:date="2015-04-26T21:42:00Z">
            <w:rPr>
              <w:sz w:val="16"/>
              <w:szCs w:val="16"/>
            </w:rPr>
          </w:rPrChange>
        </w:rPr>
        <w:fldChar w:fldCharType="end"/>
      </w:r>
      <w:r w:rsidR="00E23C3D" w:rsidRPr="00E23C3D">
        <w:rPr>
          <w:strike/>
          <w:noProof/>
          <w:rPrChange w:id="162" w:author="Erkens-Hulshof" w:date="2015-04-26T21:42:00Z">
            <w:rPr>
              <w:noProof/>
              <w:sz w:val="16"/>
              <w:szCs w:val="16"/>
            </w:rPr>
          </w:rPrChange>
        </w:rPr>
        <w:t>]</w:t>
      </w:r>
      <w:r w:rsidR="00E23C3D" w:rsidRPr="00E23C3D">
        <w:rPr>
          <w:strike/>
          <w:rPrChange w:id="163" w:author="Erkens-Hulshof" w:date="2015-04-26T21:42:00Z">
            <w:rPr>
              <w:sz w:val="16"/>
              <w:szCs w:val="16"/>
            </w:rPr>
          </w:rPrChange>
        </w:rPr>
        <w:fldChar w:fldCharType="end"/>
      </w:r>
      <w:r w:rsidR="006F7F44" w:rsidRPr="0077193C">
        <w:rPr>
          <w:lang w:val="en-US"/>
        </w:rPr>
        <w:t>.</w:t>
      </w:r>
      <w:r w:rsidR="00916779">
        <w:rPr>
          <w:lang w:val="en-US"/>
        </w:rPr>
        <w:t xml:space="preserve"> </w:t>
      </w:r>
      <w:proofErr w:type="spellStart"/>
      <w:r w:rsidR="00916779" w:rsidRPr="00F81EEF">
        <w:rPr>
          <w:i/>
        </w:rPr>
        <w:t>Uvaria</w:t>
      </w:r>
      <w:proofErr w:type="spellEnd"/>
      <w:r w:rsidR="00916779" w:rsidRPr="00F81EEF">
        <w:rPr>
          <w:i/>
        </w:rPr>
        <w:t xml:space="preserve"> </w:t>
      </w:r>
      <w:proofErr w:type="spellStart"/>
      <w:r w:rsidR="00916779" w:rsidRPr="00F81EEF">
        <w:rPr>
          <w:i/>
        </w:rPr>
        <w:t>afzelii</w:t>
      </w:r>
      <w:proofErr w:type="spellEnd"/>
      <w:r w:rsidR="00916779">
        <w:t xml:space="preserve"> is a tree or </w:t>
      </w:r>
      <w:r w:rsidR="00916779" w:rsidRPr="00F81EEF">
        <w:t>s</w:t>
      </w:r>
      <w:r w:rsidR="00916779" w:rsidRPr="00F81EEF">
        <w:rPr>
          <w:rFonts w:cs="Arial"/>
          <w:color w:val="000000"/>
        </w:rPr>
        <w:t>preading shrub growing up to 5 metres tall</w:t>
      </w:r>
      <w:r w:rsidR="00916779">
        <w:rPr>
          <w:rFonts w:cs="Arial"/>
          <w:color w:val="000000"/>
        </w:rPr>
        <w:t xml:space="preserve">, distributed from Guinea to southern Nigeria; the fruit is edible and leaves, bark and roots are used for their medicinal properties </w:t>
      </w:r>
      <w:r w:rsidR="00E23C3D">
        <w:rPr>
          <w:rFonts w:cs="Arial"/>
          <w:color w:val="000000"/>
        </w:rPr>
        <w:fldChar w:fldCharType="begin"/>
      </w:r>
      <w:r w:rsidR="005A1EB7">
        <w:rPr>
          <w:rFonts w:cs="Arial"/>
          <w:color w:val="000000"/>
        </w:rPr>
        <w:instrText xml:space="preserve"> ADDIN EN.CITE &lt;EndNote&gt;&lt;Cite&gt;&lt;Author&gt;Burkill&lt;/Author&gt;&lt;Year&gt;1985&lt;/Year&gt;&lt;RecNum&gt;29&lt;/RecNum&gt;&lt;DisplayText&gt;[15]&lt;/DisplayText&gt;&lt;record&gt;&lt;rec-number&gt;29&lt;/rec-number&gt;&lt;foreign-keys&gt;&lt;key app="EN" db-id="dpfs0apshre2w8ef9aapeadyz5dxxfsd0xp5"&gt;29&lt;/key&gt;&lt;/foreign-keys&gt;&lt;ref-type name="Book"&gt;6&lt;/ref-type&gt;&lt;contributors&gt;&lt;authors&gt;&lt;author&gt;Burkill, H.M&lt;/author&gt;&lt;/authors&gt;&lt;/contributors&gt;&lt;titles&gt;&lt;title&gt;The useful plants of West Tropical Africa&lt;/title&gt;&lt;/titles&gt;&lt;volume&gt;1&lt;/volume&gt;&lt;dates&gt;&lt;year&gt;1985&lt;/year&gt;&lt;/dates&gt;&lt;pub-location&gt;Kew, Richmond, United Kingdom&lt;/pub-location&gt;&lt;publisher&gt;Royal Botanic Gardens&lt;/publisher&gt;&lt;urls&gt;&lt;/urls&gt;&lt;/record&gt;&lt;/Cite&gt;&lt;/EndNote&gt;</w:instrText>
      </w:r>
      <w:r w:rsidR="00E23C3D">
        <w:rPr>
          <w:rFonts w:cs="Arial"/>
          <w:color w:val="000000"/>
        </w:rPr>
        <w:fldChar w:fldCharType="separate"/>
      </w:r>
      <w:r w:rsidR="005A1EB7">
        <w:rPr>
          <w:rFonts w:cs="Arial"/>
          <w:noProof/>
          <w:color w:val="000000"/>
        </w:rPr>
        <w:t>[</w:t>
      </w:r>
      <w:hyperlink w:anchor="_ENREF_15" w:tooltip="Burkill, 1985 #29" w:history="1">
        <w:r w:rsidR="005A1EB7">
          <w:rPr>
            <w:rFonts w:cs="Arial"/>
            <w:noProof/>
            <w:color w:val="000000"/>
          </w:rPr>
          <w:t>15</w:t>
        </w:r>
      </w:hyperlink>
      <w:r w:rsidR="005A1EB7">
        <w:rPr>
          <w:rFonts w:cs="Arial"/>
          <w:noProof/>
          <w:color w:val="000000"/>
        </w:rPr>
        <w:t>]</w:t>
      </w:r>
      <w:r w:rsidR="00E23C3D">
        <w:rPr>
          <w:rFonts w:cs="Arial"/>
          <w:color w:val="000000"/>
        </w:rPr>
        <w:fldChar w:fldCharType="end"/>
      </w:r>
      <w:r w:rsidR="00916779">
        <w:rPr>
          <w:rFonts w:cs="Arial"/>
          <w:color w:val="000000"/>
        </w:rPr>
        <w:t xml:space="preserve">. Knowing the chloroplast genome of </w:t>
      </w:r>
      <w:del w:id="164" w:author="Erkens-Hulshof" w:date="2015-04-26T21:47:00Z">
        <w:r w:rsidR="00916779" w:rsidDel="0082463B">
          <w:rPr>
            <w:rFonts w:cs="Arial"/>
            <w:color w:val="000000"/>
          </w:rPr>
          <w:delText xml:space="preserve">Annonaceae </w:delText>
        </w:r>
      </w:del>
      <w:del w:id="165" w:author="Erkens-Hulshof" w:date="2015-04-26T21:44:00Z">
        <w:r w:rsidR="00E23C3D" w:rsidRPr="00E23C3D">
          <w:rPr>
            <w:rFonts w:cs="Arial"/>
            <w:i/>
            <w:color w:val="000000"/>
            <w:rPrChange w:id="166" w:author="Erkens-Hulshof" w:date="2015-04-26T21:44:00Z">
              <w:rPr>
                <w:rFonts w:cs="Arial"/>
                <w:color w:val="000000"/>
                <w:sz w:val="16"/>
                <w:szCs w:val="16"/>
              </w:rPr>
            </w:rPrChange>
          </w:rPr>
          <w:delText>species</w:delText>
        </w:r>
        <w:r w:rsidR="00916779" w:rsidDel="00BC7B74">
          <w:rPr>
            <w:rFonts w:cs="Arial"/>
            <w:color w:val="000000"/>
          </w:rPr>
          <w:delText xml:space="preserve"> </w:delText>
        </w:r>
      </w:del>
      <w:proofErr w:type="spellStart"/>
      <w:ins w:id="167" w:author="Erkens-Hulshof" w:date="2015-04-26T21:44:00Z">
        <w:r w:rsidR="00BC7B74">
          <w:rPr>
            <w:rFonts w:cs="Arial"/>
            <w:i/>
            <w:color w:val="000000"/>
          </w:rPr>
          <w:t>Uvaria</w:t>
        </w:r>
        <w:proofErr w:type="spellEnd"/>
        <w:r w:rsidR="00BC7B74">
          <w:rPr>
            <w:rFonts w:cs="Arial"/>
            <w:i/>
            <w:color w:val="000000"/>
          </w:rPr>
          <w:t xml:space="preserve"> </w:t>
        </w:r>
        <w:proofErr w:type="spellStart"/>
        <w:r w:rsidR="00BC7B74">
          <w:rPr>
            <w:rFonts w:cs="Arial"/>
            <w:i/>
            <w:color w:val="000000"/>
          </w:rPr>
          <w:t>afze</w:t>
        </w:r>
      </w:ins>
      <w:ins w:id="168" w:author="Erkens-Hulshof" w:date="2015-04-26T21:45:00Z">
        <w:r w:rsidR="00BC7B74">
          <w:rPr>
            <w:rFonts w:cs="Arial"/>
            <w:i/>
            <w:color w:val="000000"/>
          </w:rPr>
          <w:t>i</w:t>
        </w:r>
      </w:ins>
      <w:ins w:id="169" w:author="Erkens-Hulshof" w:date="2015-04-26T21:44:00Z">
        <w:r w:rsidR="00BC7B74">
          <w:rPr>
            <w:rFonts w:cs="Arial"/>
            <w:i/>
            <w:color w:val="000000"/>
          </w:rPr>
          <w:t>li</w:t>
        </w:r>
        <w:proofErr w:type="spellEnd"/>
        <w:r w:rsidR="00BC7B74">
          <w:rPr>
            <w:rFonts w:cs="Arial"/>
            <w:color w:val="000000"/>
          </w:rPr>
          <w:t xml:space="preserve"> </w:t>
        </w:r>
      </w:ins>
      <w:r w:rsidR="00916779">
        <w:rPr>
          <w:rFonts w:cs="Arial"/>
          <w:color w:val="000000"/>
        </w:rPr>
        <w:t xml:space="preserve">will allow to reconstruct more easily chloroplast genomes from other </w:t>
      </w:r>
      <w:proofErr w:type="spellStart"/>
      <w:r w:rsidR="00916779">
        <w:rPr>
          <w:rFonts w:cs="Arial"/>
          <w:color w:val="000000"/>
        </w:rPr>
        <w:t>Annonaceae</w:t>
      </w:r>
      <w:proofErr w:type="spellEnd"/>
      <w:r w:rsidR="00916779">
        <w:rPr>
          <w:rFonts w:cs="Arial"/>
          <w:color w:val="000000"/>
        </w:rPr>
        <w:t xml:space="preserve"> </w:t>
      </w:r>
      <w:del w:id="170" w:author="Erkens-Hulshof" w:date="2015-04-26T21:45:00Z">
        <w:r w:rsidR="00916779" w:rsidDel="00BC7B74">
          <w:rPr>
            <w:rFonts w:cs="Arial"/>
            <w:color w:val="000000"/>
          </w:rPr>
          <w:delText>plants</w:delText>
        </w:r>
      </w:del>
      <w:ins w:id="171" w:author="Erkens-Hulshof" w:date="2015-04-26T21:45:00Z">
        <w:r w:rsidR="00BC7B74">
          <w:rPr>
            <w:rFonts w:cs="Arial"/>
            <w:color w:val="000000"/>
          </w:rPr>
          <w:t>species</w:t>
        </w:r>
      </w:ins>
      <w:r w:rsidR="00315EA9">
        <w:rPr>
          <w:rFonts w:cs="Arial"/>
          <w:color w:val="000000"/>
        </w:rPr>
        <w:t>, or to make baits for targeting enrichment sequencing approaches.</w:t>
      </w:r>
      <w:r w:rsidR="00273D53">
        <w:rPr>
          <w:rFonts w:cs="Arial"/>
          <w:color w:val="000000"/>
        </w:rPr>
        <w:t xml:space="preserve"> </w:t>
      </w:r>
      <w:ins w:id="172" w:author="Erkens-Hulshof" w:date="2015-04-26T21:45:00Z">
        <w:r w:rsidR="00BC7B74">
          <w:rPr>
            <w:rFonts w:cs="Arial"/>
            <w:color w:val="000000"/>
          </w:rPr>
          <w:t xml:space="preserve">This will in the end contribute to more data to facilitate molecular </w:t>
        </w:r>
        <w:proofErr w:type="spellStart"/>
        <w:r w:rsidR="00BC7B74">
          <w:rPr>
            <w:rFonts w:cs="Arial"/>
            <w:color w:val="000000"/>
          </w:rPr>
          <w:t>phylogenetic</w:t>
        </w:r>
        <w:proofErr w:type="spellEnd"/>
        <w:r w:rsidR="00BC7B74">
          <w:rPr>
            <w:rFonts w:cs="Arial"/>
            <w:color w:val="000000"/>
          </w:rPr>
          <w:t xml:space="preserve"> reconstructions of the family enabl</w:t>
        </w:r>
      </w:ins>
      <w:ins w:id="173" w:author="Erkens-Hulshof" w:date="2015-04-26T21:46:00Z">
        <w:r w:rsidR="00BC7B74">
          <w:rPr>
            <w:rFonts w:cs="Arial"/>
            <w:color w:val="000000"/>
          </w:rPr>
          <w:t xml:space="preserve">ing improved analyses of </w:t>
        </w:r>
        <w:proofErr w:type="spellStart"/>
        <w:r w:rsidR="00BC7B74">
          <w:rPr>
            <w:rFonts w:cs="Arial"/>
            <w:color w:val="000000"/>
          </w:rPr>
          <w:t>Annonaceae</w:t>
        </w:r>
        <w:proofErr w:type="spellEnd"/>
        <w:r w:rsidR="00BC7B74">
          <w:rPr>
            <w:rFonts w:cs="Arial"/>
            <w:color w:val="000000"/>
          </w:rPr>
          <w:t xml:space="preserve"> itself and </w:t>
        </w:r>
        <w:proofErr w:type="spellStart"/>
        <w:r w:rsidR="00BC7B74">
          <w:rPr>
            <w:rFonts w:cs="Arial"/>
            <w:color w:val="000000"/>
          </w:rPr>
          <w:t>magnoliid</w:t>
        </w:r>
        <w:proofErr w:type="spellEnd"/>
        <w:r w:rsidR="00BC7B74">
          <w:rPr>
            <w:rFonts w:cs="Arial"/>
            <w:color w:val="000000"/>
          </w:rPr>
          <w:t xml:space="preserve"> evolution.</w:t>
        </w:r>
      </w:ins>
    </w:p>
    <w:p w:rsidR="000A5AAD" w:rsidRDefault="000A5AAD" w:rsidP="005F6560">
      <w:pPr>
        <w:spacing w:line="480" w:lineRule="auto"/>
        <w:rPr>
          <w:b/>
        </w:rPr>
      </w:pPr>
    </w:p>
    <w:p w:rsidR="00455FD8" w:rsidRDefault="00455FD8" w:rsidP="005F6560">
      <w:pPr>
        <w:spacing w:line="480" w:lineRule="auto"/>
        <w:rPr>
          <w:b/>
        </w:rPr>
      </w:pPr>
    </w:p>
    <w:p w:rsidR="00143581" w:rsidRPr="0077193C" w:rsidRDefault="00637284" w:rsidP="005F6560">
      <w:pPr>
        <w:spacing w:line="480" w:lineRule="auto"/>
        <w:rPr>
          <w:b/>
        </w:rPr>
      </w:pPr>
      <w:r w:rsidRPr="0077193C">
        <w:rPr>
          <w:b/>
        </w:rPr>
        <w:t>Materials and Methods</w:t>
      </w:r>
    </w:p>
    <w:p w:rsidR="00882A69" w:rsidRPr="0077193C" w:rsidRDefault="003A1B18" w:rsidP="00F70C20">
      <w:pPr>
        <w:spacing w:after="0" w:line="480" w:lineRule="auto"/>
        <w:jc w:val="both"/>
        <w:rPr>
          <w:rFonts w:cs="Times New Roman"/>
        </w:rPr>
      </w:pPr>
      <w:r w:rsidRPr="0077193C">
        <w:rPr>
          <w:rFonts w:cs="Times New Roman"/>
        </w:rPr>
        <w:lastRenderedPageBreak/>
        <w:t>Sample preparation</w:t>
      </w:r>
    </w:p>
    <w:p w:rsidR="001C3395" w:rsidRDefault="00882A69" w:rsidP="00F70C20">
      <w:pPr>
        <w:spacing w:line="480" w:lineRule="auto"/>
        <w:jc w:val="both"/>
        <w:rPr>
          <w:rFonts w:cs="Times New Roman"/>
        </w:rPr>
      </w:pPr>
      <w:r w:rsidRPr="0077193C">
        <w:rPr>
          <w:rFonts w:cs="Times New Roman"/>
        </w:rPr>
        <w:t xml:space="preserve">Fresh </w:t>
      </w:r>
      <w:del w:id="174" w:author="Erkens-Hulshof" w:date="2015-04-26T21:48:00Z">
        <w:r w:rsidRPr="0077193C" w:rsidDel="0082463B">
          <w:rPr>
            <w:rFonts w:cs="Times New Roman"/>
          </w:rPr>
          <w:delText xml:space="preserve">leave </w:delText>
        </w:r>
      </w:del>
      <w:ins w:id="175" w:author="Erkens-Hulshof" w:date="2015-04-26T21:48:00Z">
        <w:r w:rsidR="0082463B" w:rsidRPr="0077193C">
          <w:rPr>
            <w:rFonts w:cs="Times New Roman"/>
          </w:rPr>
          <w:t>lea</w:t>
        </w:r>
        <w:r w:rsidR="0082463B">
          <w:rPr>
            <w:rFonts w:cs="Times New Roman"/>
          </w:rPr>
          <w:t>f</w:t>
        </w:r>
        <w:r w:rsidR="0082463B" w:rsidRPr="0077193C">
          <w:rPr>
            <w:rFonts w:cs="Times New Roman"/>
          </w:rPr>
          <w:t xml:space="preserve"> </w:t>
        </w:r>
      </w:ins>
      <w:r w:rsidRPr="0077193C">
        <w:rPr>
          <w:rFonts w:cs="Times New Roman"/>
        </w:rPr>
        <w:t xml:space="preserve">material from </w:t>
      </w:r>
      <w:proofErr w:type="spellStart"/>
      <w:r w:rsidRPr="0077193C">
        <w:rPr>
          <w:rFonts w:cs="Times New Roman"/>
          <w:i/>
        </w:rPr>
        <w:t>Uvaria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afzelii</w:t>
      </w:r>
      <w:proofErr w:type="spellEnd"/>
      <w:r w:rsidRPr="0077193C">
        <w:rPr>
          <w:rFonts w:cs="Times New Roman"/>
        </w:rPr>
        <w:t xml:space="preserve"> was collected from</w:t>
      </w:r>
      <w:r w:rsidR="005F6560">
        <w:rPr>
          <w:rFonts w:cs="Times New Roman"/>
        </w:rPr>
        <w:t xml:space="preserve"> a</w:t>
      </w:r>
      <w:r w:rsidRPr="0077193C">
        <w:rPr>
          <w:rFonts w:cs="Times New Roman"/>
        </w:rPr>
        <w:t xml:space="preserve"> green-house grown tree</w:t>
      </w:r>
      <w:ins w:id="176" w:author="Erkens-Hulshof" w:date="2015-04-26T21:47:00Z">
        <w:r w:rsidR="0082463B">
          <w:rPr>
            <w:rFonts w:cs="Times New Roman"/>
          </w:rPr>
          <w:t xml:space="preserve"> at the </w:t>
        </w:r>
        <w:proofErr w:type="gramStart"/>
        <w:r w:rsidR="0082463B">
          <w:rPr>
            <w:rFonts w:cs="Times New Roman"/>
          </w:rPr>
          <w:t>botanical</w:t>
        </w:r>
        <w:proofErr w:type="gramEnd"/>
        <w:r w:rsidR="0082463B">
          <w:rPr>
            <w:rFonts w:cs="Times New Roman"/>
          </w:rPr>
          <w:t xml:space="preserve"> garden of Utrecht University (Utrecht, The Netherlands)</w:t>
        </w:r>
      </w:ins>
      <w:r w:rsidRPr="0077193C">
        <w:rPr>
          <w:rFonts w:cs="Times New Roman"/>
        </w:rPr>
        <w:t xml:space="preserve">.  </w:t>
      </w:r>
      <w:r w:rsidR="00460FBA">
        <w:rPr>
          <w:rFonts w:cs="Times New Roman"/>
        </w:rPr>
        <w:t>The chloroplast isolation kit (Sigma, Saint-Louis, USA)</w:t>
      </w:r>
      <w:r w:rsidR="00460FBA" w:rsidRPr="0077193C">
        <w:rPr>
          <w:rFonts w:cs="Times New Roman"/>
        </w:rPr>
        <w:t xml:space="preserve"> </w:t>
      </w:r>
      <w:r w:rsidR="00460FBA">
        <w:rPr>
          <w:rFonts w:cs="Times New Roman"/>
        </w:rPr>
        <w:t>was used according to</w:t>
      </w:r>
      <w:r w:rsidR="00460FBA" w:rsidRPr="0077193C">
        <w:rPr>
          <w:rFonts w:cs="Times New Roman"/>
        </w:rPr>
        <w:t xml:space="preserve"> the manufacturer’s instructions</w:t>
      </w:r>
      <w:r w:rsidR="00460FBA">
        <w:rPr>
          <w:rFonts w:cs="Times New Roman"/>
        </w:rPr>
        <w:t>.</w:t>
      </w:r>
      <w:r w:rsidR="00460FBA" w:rsidRPr="0077193C">
        <w:rPr>
          <w:rFonts w:cs="Times New Roman"/>
        </w:rPr>
        <w:t xml:space="preserve"> </w:t>
      </w:r>
      <w:r w:rsidRPr="0077193C">
        <w:rPr>
          <w:rFonts w:cs="Times New Roman"/>
        </w:rPr>
        <w:t>DNA</w:t>
      </w:r>
      <w:r w:rsidR="001C3395" w:rsidRPr="0077193C">
        <w:rPr>
          <w:rFonts w:cs="Times New Roman"/>
        </w:rPr>
        <w:t xml:space="preserve"> extraction </w:t>
      </w:r>
      <w:r w:rsidR="00460FBA">
        <w:rPr>
          <w:rFonts w:cs="Times New Roman"/>
        </w:rPr>
        <w:t xml:space="preserve">from the chloroplasts </w:t>
      </w:r>
      <w:r w:rsidR="001C3395" w:rsidRPr="0077193C">
        <w:rPr>
          <w:rFonts w:cs="Times New Roman"/>
        </w:rPr>
        <w:t>was performed with</w:t>
      </w:r>
      <w:r w:rsidRPr="0077193C">
        <w:rPr>
          <w:rFonts w:cs="Times New Roman"/>
        </w:rPr>
        <w:t xml:space="preserve"> </w:t>
      </w:r>
      <w:r w:rsidR="000A5AAD">
        <w:rPr>
          <w:rFonts w:cs="Times New Roman"/>
        </w:rPr>
        <w:t xml:space="preserve">the </w:t>
      </w:r>
      <w:proofErr w:type="spellStart"/>
      <w:r w:rsidR="00460FBA" w:rsidRPr="006177D1">
        <w:rPr>
          <w:rFonts w:cs="Times New Roman"/>
        </w:rPr>
        <w:t>GenElute</w:t>
      </w:r>
      <w:proofErr w:type="spellEnd"/>
      <w:r w:rsidR="00460FBA" w:rsidRPr="006177D1">
        <w:rPr>
          <w:rFonts w:cs="Times New Roman"/>
        </w:rPr>
        <w:t xml:space="preserve"> plant genomic DNA </w:t>
      </w:r>
      <w:proofErr w:type="spellStart"/>
      <w:r w:rsidR="00460FBA" w:rsidRPr="006177D1">
        <w:rPr>
          <w:rFonts w:cs="Times New Roman"/>
        </w:rPr>
        <w:t>miniprep</w:t>
      </w:r>
      <w:proofErr w:type="spellEnd"/>
      <w:r w:rsidR="00460FBA" w:rsidRPr="006177D1">
        <w:rPr>
          <w:rFonts w:cs="Times New Roman"/>
        </w:rPr>
        <w:t xml:space="preserve"> kit </w:t>
      </w:r>
      <w:r w:rsidR="00460FBA" w:rsidRPr="00460FBA">
        <w:rPr>
          <w:rFonts w:cs="Times New Roman"/>
          <w:highlight w:val="yellow"/>
        </w:rPr>
        <w:t>(Sigma</w:t>
      </w:r>
      <w:proofErr w:type="gramStart"/>
      <w:r w:rsidR="006177D1">
        <w:rPr>
          <w:rFonts w:cs="Times New Roman"/>
          <w:highlight w:val="yellow"/>
        </w:rPr>
        <w:t xml:space="preserve">, </w:t>
      </w:r>
      <w:r w:rsidR="00460FBA" w:rsidRPr="00460FBA">
        <w:rPr>
          <w:rFonts w:cs="Times New Roman"/>
          <w:highlight w:val="yellow"/>
        </w:rPr>
        <w:t>)</w:t>
      </w:r>
      <w:proofErr w:type="gramEnd"/>
      <w:r w:rsidR="006177D1">
        <w:rPr>
          <w:rFonts w:cs="Times New Roman"/>
        </w:rPr>
        <w:t>.</w:t>
      </w:r>
      <w:r w:rsidR="003A1B18" w:rsidRPr="0077193C">
        <w:rPr>
          <w:rFonts w:cs="Times New Roman"/>
        </w:rPr>
        <w:t xml:space="preserve"> The obtained </w:t>
      </w:r>
      <w:r w:rsidR="001C3395" w:rsidRPr="0077193C">
        <w:rPr>
          <w:rFonts w:cs="Times New Roman"/>
        </w:rPr>
        <w:t xml:space="preserve">DNA was </w:t>
      </w:r>
      <w:r w:rsidR="003A1B18" w:rsidRPr="0077193C">
        <w:rPr>
          <w:rFonts w:cs="Times New Roman"/>
        </w:rPr>
        <w:t xml:space="preserve">sent to </w:t>
      </w:r>
      <w:proofErr w:type="spellStart"/>
      <w:r w:rsidR="003A1B18" w:rsidRPr="0077193C">
        <w:rPr>
          <w:rFonts w:cs="Times New Roman"/>
        </w:rPr>
        <w:t>Macrogen</w:t>
      </w:r>
      <w:proofErr w:type="spellEnd"/>
      <w:r w:rsidR="003A1B18" w:rsidRPr="0077193C">
        <w:rPr>
          <w:rFonts w:cs="Times New Roman"/>
        </w:rPr>
        <w:t xml:space="preserve"> (Korea) for paired-end libra</w:t>
      </w:r>
      <w:r w:rsidR="0021405D">
        <w:rPr>
          <w:rFonts w:cs="Times New Roman"/>
        </w:rPr>
        <w:t>ry construction and sequencing o</w:t>
      </w:r>
      <w:r w:rsidR="003A1B18" w:rsidRPr="0077193C">
        <w:rPr>
          <w:rFonts w:cs="Times New Roman"/>
        </w:rPr>
        <w:t xml:space="preserve">n a </w:t>
      </w:r>
      <w:proofErr w:type="spellStart"/>
      <w:r w:rsidR="003A1B18" w:rsidRPr="0077193C">
        <w:rPr>
          <w:rFonts w:cs="Times New Roman"/>
        </w:rPr>
        <w:t>HiSeq</w:t>
      </w:r>
      <w:proofErr w:type="spellEnd"/>
      <w:r w:rsidR="003A1B18" w:rsidRPr="0077193C">
        <w:rPr>
          <w:rFonts w:cs="Times New Roman"/>
        </w:rPr>
        <w:t xml:space="preserve"> 2000</w:t>
      </w:r>
      <w:r w:rsidR="00FE40D7">
        <w:rPr>
          <w:rFonts w:cs="Times New Roman"/>
        </w:rPr>
        <w:t xml:space="preserve"> (</w:t>
      </w:r>
      <w:proofErr w:type="spellStart"/>
      <w:r w:rsidR="00FE40D7">
        <w:rPr>
          <w:rFonts w:cs="Times New Roman"/>
        </w:rPr>
        <w:t>Illumina</w:t>
      </w:r>
      <w:proofErr w:type="spellEnd"/>
      <w:r w:rsidR="00FE40D7">
        <w:rPr>
          <w:rFonts w:cs="Times New Roman"/>
        </w:rPr>
        <w:t>) instrument, following the company’s protocol.</w:t>
      </w:r>
    </w:p>
    <w:p w:rsidR="005F6560" w:rsidRPr="0077193C" w:rsidRDefault="005F6560" w:rsidP="005F6560">
      <w:pPr>
        <w:spacing w:line="480" w:lineRule="auto"/>
        <w:ind w:firstLine="708"/>
        <w:jc w:val="both"/>
        <w:rPr>
          <w:rFonts w:cs="Times New Roman"/>
        </w:rPr>
      </w:pPr>
    </w:p>
    <w:p w:rsidR="003A1B18" w:rsidRPr="0077193C" w:rsidRDefault="003A1B18" w:rsidP="00F70C20">
      <w:pPr>
        <w:spacing w:after="0" w:line="480" w:lineRule="auto"/>
        <w:jc w:val="both"/>
        <w:rPr>
          <w:rFonts w:cs="Times New Roman"/>
        </w:rPr>
      </w:pPr>
      <w:r w:rsidRPr="0077193C">
        <w:rPr>
          <w:rFonts w:cs="Times New Roman"/>
        </w:rPr>
        <w:t>Sequencing analysis</w:t>
      </w:r>
    </w:p>
    <w:p w:rsidR="00637284" w:rsidRDefault="00637284" w:rsidP="00F70C20">
      <w:pPr>
        <w:spacing w:line="480" w:lineRule="auto"/>
        <w:jc w:val="both"/>
        <w:rPr>
          <w:rFonts w:cs="Times New Roman"/>
        </w:rPr>
      </w:pPr>
      <w:r w:rsidRPr="0077193C">
        <w:rPr>
          <w:rFonts w:cs="Times New Roman"/>
        </w:rPr>
        <w:t xml:space="preserve">Quality control was performed with </w:t>
      </w:r>
      <w:proofErr w:type="spellStart"/>
      <w:r w:rsidRPr="0077193C">
        <w:rPr>
          <w:rFonts w:cs="Times New Roman"/>
        </w:rPr>
        <w:t>FastQC</w:t>
      </w:r>
      <w:proofErr w:type="spellEnd"/>
      <w:r w:rsidRPr="0077193C">
        <w:rPr>
          <w:rFonts w:cs="Times New Roman"/>
        </w:rPr>
        <w:t xml:space="preserve"> and </w:t>
      </w:r>
      <w:proofErr w:type="spellStart"/>
      <w:r w:rsidRPr="0077193C">
        <w:rPr>
          <w:rFonts w:cs="Times New Roman"/>
        </w:rPr>
        <w:t>Fastq</w:t>
      </w:r>
      <w:proofErr w:type="spellEnd"/>
      <w:r w:rsidRPr="0077193C">
        <w:rPr>
          <w:rFonts w:cs="Times New Roman"/>
        </w:rPr>
        <w:t xml:space="preserve"> Screen</w:t>
      </w:r>
      <w:ins w:id="177" w:author="Erkens-Hulshof" w:date="2015-04-26T21:48:00Z">
        <w:r w:rsidR="009F4E22">
          <w:rPr>
            <w:rFonts w:cs="Times New Roman"/>
          </w:rPr>
          <w:t xml:space="preserve"> [ref]</w:t>
        </w:r>
      </w:ins>
      <w:r w:rsidR="003A1B18" w:rsidRPr="0077193C">
        <w:rPr>
          <w:rFonts w:cs="Times New Roman"/>
        </w:rPr>
        <w:t>.</w:t>
      </w:r>
      <w:r w:rsidRPr="0077193C">
        <w:rPr>
          <w:rFonts w:cs="Times New Roman"/>
        </w:rPr>
        <w:t xml:space="preserve"> </w:t>
      </w:r>
      <w:proofErr w:type="spellStart"/>
      <w:r w:rsidRPr="0077193C">
        <w:rPr>
          <w:rFonts w:cs="Times New Roman"/>
        </w:rPr>
        <w:t>Geneious</w:t>
      </w:r>
      <w:proofErr w:type="spellEnd"/>
      <w:r w:rsidRPr="0077193C">
        <w:rPr>
          <w:rFonts w:cs="Times New Roman"/>
        </w:rPr>
        <w:t xml:space="preserve"> </w:t>
      </w:r>
      <w:ins w:id="178" w:author="Erkens-Hulshof" w:date="2015-04-26T21:50:00Z">
        <w:r w:rsidR="00D92A7B">
          <w:rPr>
            <w:rFonts w:cs="Times New Roman"/>
          </w:rPr>
          <w:t>version 6.06 (</w:t>
        </w:r>
        <w:r w:rsidR="00E23C3D">
          <w:fldChar w:fldCharType="begin"/>
        </w:r>
        <w:r w:rsidR="00D92A7B">
          <w:instrText>HYPERLINK "http://www.geneious.com/" \t "_blank"</w:instrText>
        </w:r>
        <w:r w:rsidR="00E23C3D">
          <w:fldChar w:fldCharType="separate"/>
        </w:r>
        <w:r w:rsidR="00D92A7B">
          <w:rPr>
            <w:rStyle w:val="Hyperlink"/>
          </w:rPr>
          <w:t>http://www.geneious.com</w:t>
        </w:r>
        <w:r w:rsidR="00E23C3D">
          <w:fldChar w:fldCharType="end"/>
        </w:r>
        <w:r w:rsidR="00D92A7B">
          <w:t xml:space="preserve">, </w:t>
        </w:r>
        <w:r w:rsidR="00E23C3D">
          <w:fldChar w:fldCharType="begin"/>
        </w:r>
        <w:r w:rsidR="00D92A7B">
          <w:instrText xml:space="preserve"> ADDIN EN.CITE &lt;EndNote&gt;&lt;Cite&gt;&lt;Author&gt;Kearse&lt;/Author&gt;&lt;Year&gt;2012&lt;/Year&gt;&lt;RecNum&gt;96&lt;/RecNum&gt;&lt;DisplayText&gt;[17]&lt;/DisplayText&gt;&lt;record&gt;&lt;rec-number&gt;96&lt;/rec-number&gt;&lt;foreign-keys&gt;&lt;key app="EN" db-id="dpfs0apshre2w8ef9aapeadyz5dxxfsd0xp5"&gt;96&lt;/key&gt;&lt;/foreign-keys&gt;&lt;ref-type name="Journal Article"&gt;17&lt;/ref-type&gt;&lt;contributors&gt;&lt;authors&gt;&lt;author&gt;Kearse, Matthew&lt;/author&gt;&lt;author&gt;Moir, Richard&lt;/author&gt;&lt;author&gt;Wilson, Amy&lt;/author&gt;&lt;author&gt;Stones-Havas, Steven&lt;/author&gt;&lt;author&gt;Cheung, Matthew&lt;/author&gt;&lt;author&gt;Sturrock, Shane&lt;/author&gt;&lt;author&gt;Buxton, Simon&lt;/author&gt;&lt;author&gt;Cooper, Alex&lt;/author&gt;&lt;author&gt;Markowitz, Sidney&lt;/author&gt;&lt;author&gt;Duran, Chris&lt;/author&gt;&lt;author&gt;Thierer, Tobias&lt;/author&gt;&lt;author&gt;Ashton, Bruce&lt;/author&gt;&lt;author&gt;Meintjes, Peter&lt;/author&gt;&lt;author&gt;Drummond, Alexei&lt;/author&gt;&lt;/authors&gt;&lt;/contributors&gt;&lt;titles&gt;&lt;title&gt;Geneious Basic: An integrated and extendable desktop software platform for the organization and analysis of sequence data&lt;/title&gt;&lt;secondary-title&gt;Bioinformatics&lt;/secondary-title&gt;&lt;/titles&gt;&lt;periodical&gt;&lt;full-title&gt;Bioinformatics&lt;/full-title&gt;&lt;/periodical&gt;&lt;pages&gt;1647-1649&lt;/pages&gt;&lt;volume&gt;28&lt;/volume&gt;&lt;number&gt;12&lt;/number&gt;&lt;dates&gt;&lt;year&gt;2012&lt;/year&gt;&lt;pub-dates&gt;&lt;date&gt;June 15, 2012&lt;/date&gt;&lt;/pub-dates&gt;&lt;/dates&gt;&lt;urls&gt;&lt;related-urls&gt;&lt;url&gt;http://bioinformatics.oxfordjournals.org/content/28/12/1647.abstract&lt;/url&gt;&lt;/related-urls&gt;&lt;/urls&gt;&lt;electronic-resource-num&gt;10.1093/bioinformatics/bts199&lt;/electronic-resource-num&gt;&lt;/record&gt;&lt;/Cite&gt;&lt;/EndNote&gt;</w:instrText>
        </w:r>
        <w:r w:rsidR="00E23C3D">
          <w:fldChar w:fldCharType="separate"/>
        </w:r>
        <w:r w:rsidR="00D92A7B">
          <w:rPr>
            <w:noProof/>
          </w:rPr>
          <w:t>[</w:t>
        </w:r>
        <w:r w:rsidR="00E23C3D">
          <w:fldChar w:fldCharType="begin"/>
        </w:r>
        <w:r w:rsidR="00D92A7B">
          <w:instrText>HYPERLINK \l "_ENREF_17" \o "Kearse, 2012 #96"</w:instrText>
        </w:r>
        <w:r w:rsidR="00E23C3D">
          <w:fldChar w:fldCharType="separate"/>
        </w:r>
        <w:r w:rsidR="00D92A7B">
          <w:rPr>
            <w:noProof/>
          </w:rPr>
          <w:t>17</w:t>
        </w:r>
        <w:r w:rsidR="00E23C3D">
          <w:fldChar w:fldCharType="end"/>
        </w:r>
        <w:r w:rsidR="00D92A7B">
          <w:rPr>
            <w:noProof/>
          </w:rPr>
          <w:t>]</w:t>
        </w:r>
        <w:r w:rsidR="00E23C3D">
          <w:fldChar w:fldCharType="end"/>
        </w:r>
        <w:r w:rsidR="00D92A7B">
          <w:t>)</w:t>
        </w:r>
        <w:r w:rsidR="00D92A7B">
          <w:rPr>
            <w:rFonts w:cs="Times New Roman"/>
          </w:rPr>
          <w:t xml:space="preserve"> </w:t>
        </w:r>
      </w:ins>
      <w:del w:id="179" w:author="Erkens-Hulshof" w:date="2015-04-26T21:50:00Z">
        <w:r w:rsidRPr="0077193C" w:rsidDel="00D92A7B">
          <w:rPr>
            <w:rFonts w:cs="Times New Roman"/>
          </w:rPr>
          <w:delText xml:space="preserve">software </w:delText>
        </w:r>
      </w:del>
      <w:r w:rsidRPr="0077193C">
        <w:rPr>
          <w:rFonts w:cs="Times New Roman"/>
        </w:rPr>
        <w:t xml:space="preserve">was used to filter </w:t>
      </w:r>
      <w:del w:id="180" w:author="Erkens-Hulshof" w:date="2015-04-26T21:48:00Z">
        <w:r w:rsidRPr="0077193C" w:rsidDel="009F4E22">
          <w:rPr>
            <w:rFonts w:cs="Times New Roman"/>
          </w:rPr>
          <w:delText xml:space="preserve">bad </w:delText>
        </w:r>
      </w:del>
      <w:ins w:id="181" w:author="Erkens-Hulshof" w:date="2015-04-26T21:48:00Z">
        <w:r w:rsidR="009F4E22">
          <w:rPr>
            <w:rFonts w:cs="Times New Roman"/>
          </w:rPr>
          <w:t>poor/low?</w:t>
        </w:r>
        <w:r w:rsidR="009F4E22" w:rsidRPr="0077193C">
          <w:rPr>
            <w:rFonts w:cs="Times New Roman"/>
          </w:rPr>
          <w:t xml:space="preserve"> </w:t>
        </w:r>
      </w:ins>
      <w:r w:rsidRPr="0077193C">
        <w:rPr>
          <w:rFonts w:cs="Times New Roman"/>
        </w:rPr>
        <w:t xml:space="preserve">quality bases and/or reads and iterative mapping steps. In the first mapping step, reads were mapped to the </w:t>
      </w:r>
      <w:r w:rsidR="00FE40D7">
        <w:rPr>
          <w:rFonts w:cs="Times New Roman"/>
        </w:rPr>
        <w:t xml:space="preserve">draft </w:t>
      </w:r>
      <w:r w:rsidRPr="0077193C">
        <w:rPr>
          <w:rFonts w:cs="Times New Roman"/>
        </w:rPr>
        <w:t xml:space="preserve">sequence of a chloroplast of </w:t>
      </w:r>
      <w:proofErr w:type="spellStart"/>
      <w:r w:rsidRPr="0077193C">
        <w:rPr>
          <w:rFonts w:cs="Times New Roman"/>
          <w:i/>
        </w:rPr>
        <w:t>Miliusa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cuneat</w:t>
      </w:r>
      <w:r w:rsidR="003A1B18" w:rsidRPr="0077193C">
        <w:rPr>
          <w:rFonts w:cs="Times New Roman"/>
          <w:i/>
        </w:rPr>
        <w:t>a</w:t>
      </w:r>
      <w:proofErr w:type="spellEnd"/>
      <w:r w:rsidRPr="0077193C">
        <w:rPr>
          <w:rFonts w:cs="Times New Roman"/>
        </w:rPr>
        <w:t xml:space="preserve">, an Asian </w:t>
      </w:r>
      <w:proofErr w:type="spellStart"/>
      <w:r w:rsidRPr="005F6560">
        <w:rPr>
          <w:rFonts w:cs="Times New Roman"/>
        </w:rPr>
        <w:t>Annonaceae</w:t>
      </w:r>
      <w:proofErr w:type="spellEnd"/>
      <w:r w:rsidRPr="0077193C">
        <w:rPr>
          <w:rFonts w:cs="Times New Roman"/>
        </w:rPr>
        <w:t xml:space="preserve"> species</w:t>
      </w:r>
      <w:r w:rsidR="00CF69F4">
        <w:rPr>
          <w:rFonts w:cs="Times New Roman"/>
        </w:rPr>
        <w:t xml:space="preserve"> (</w:t>
      </w:r>
      <w:r w:rsidR="00FE40D7">
        <w:rPr>
          <w:rFonts w:cs="Times New Roman"/>
        </w:rPr>
        <w:t>kindly provided by Tatiana Arias, manuscript in preparation</w:t>
      </w:r>
      <w:r w:rsidR="00CF69F4">
        <w:rPr>
          <w:rFonts w:cs="Times New Roman"/>
        </w:rPr>
        <w:t>)</w:t>
      </w:r>
      <w:r w:rsidRPr="0077193C">
        <w:rPr>
          <w:rFonts w:cs="Times New Roman"/>
        </w:rPr>
        <w:t xml:space="preserve">, </w:t>
      </w:r>
      <w:r w:rsidR="003815F5">
        <w:rPr>
          <w:rFonts w:cs="Times New Roman"/>
        </w:rPr>
        <w:t xml:space="preserve">to </w:t>
      </w:r>
      <w:del w:id="182" w:author="Erkens-Hulshof" w:date="2015-04-26T21:49:00Z">
        <w:r w:rsidR="003815F5" w:rsidDel="009F4E22">
          <w:rPr>
            <w:rFonts w:cs="Times New Roman"/>
          </w:rPr>
          <w:delText xml:space="preserve">have </w:delText>
        </w:r>
      </w:del>
      <w:ins w:id="183" w:author="Erkens-Hulshof" w:date="2015-04-26T21:49:00Z">
        <w:r w:rsidR="009F4E22">
          <w:rPr>
            <w:rFonts w:cs="Times New Roman"/>
          </w:rPr>
          <w:t xml:space="preserve">assemble </w:t>
        </w:r>
      </w:ins>
      <w:r w:rsidR="003815F5">
        <w:rPr>
          <w:rFonts w:cs="Times New Roman"/>
        </w:rPr>
        <w:t xml:space="preserve">a draft of the </w:t>
      </w:r>
      <w:r w:rsidR="003815F5" w:rsidRPr="003815F5">
        <w:rPr>
          <w:rFonts w:cs="Times New Roman"/>
          <w:i/>
        </w:rPr>
        <w:t xml:space="preserve">U. </w:t>
      </w:r>
      <w:proofErr w:type="spellStart"/>
      <w:r w:rsidR="003815F5" w:rsidRPr="003815F5">
        <w:rPr>
          <w:rFonts w:cs="Times New Roman"/>
          <w:i/>
        </w:rPr>
        <w:t>afzelii</w:t>
      </w:r>
      <w:proofErr w:type="spellEnd"/>
      <w:r w:rsidR="003815F5">
        <w:rPr>
          <w:rFonts w:cs="Times New Roman"/>
        </w:rPr>
        <w:t xml:space="preserve"> </w:t>
      </w:r>
      <w:proofErr w:type="spellStart"/>
      <w:r w:rsidR="003815F5">
        <w:rPr>
          <w:rFonts w:cs="Times New Roman"/>
        </w:rPr>
        <w:t>plastome</w:t>
      </w:r>
      <w:proofErr w:type="spellEnd"/>
      <w:r w:rsidR="003815F5">
        <w:rPr>
          <w:rFonts w:cs="Times New Roman"/>
        </w:rPr>
        <w:t>. I</w:t>
      </w:r>
      <w:r w:rsidRPr="0077193C">
        <w:rPr>
          <w:rFonts w:cs="Times New Roman"/>
        </w:rPr>
        <w:t>n the following</w:t>
      </w:r>
      <w:r w:rsidR="00916779">
        <w:rPr>
          <w:rFonts w:cs="Times New Roman"/>
        </w:rPr>
        <w:t xml:space="preserve"> 20</w:t>
      </w:r>
      <w:r w:rsidRPr="0077193C">
        <w:rPr>
          <w:rFonts w:cs="Times New Roman"/>
        </w:rPr>
        <w:t xml:space="preserve"> steps, consecutive rounds of mapping to the obtained sequences were performed. Remaining gaps were resolved </w:t>
      </w:r>
      <w:r w:rsidR="00FE40D7">
        <w:rPr>
          <w:rFonts w:cs="Times New Roman"/>
        </w:rPr>
        <w:t xml:space="preserve">in two ways: a) </w:t>
      </w:r>
      <w:r w:rsidR="00FE40D7" w:rsidRPr="00FE40D7">
        <w:rPr>
          <w:rFonts w:cs="Times New Roman"/>
          <w:i/>
        </w:rPr>
        <w:t xml:space="preserve">in </w:t>
      </w:r>
      <w:proofErr w:type="spellStart"/>
      <w:r w:rsidR="00FE40D7" w:rsidRPr="00FE40D7">
        <w:rPr>
          <w:rFonts w:cs="Times New Roman"/>
          <w:i/>
        </w:rPr>
        <w:t>silico</w:t>
      </w:r>
      <w:proofErr w:type="spellEnd"/>
      <w:r w:rsidR="00FE40D7">
        <w:rPr>
          <w:rFonts w:cs="Times New Roman"/>
        </w:rPr>
        <w:t xml:space="preserve"> </w:t>
      </w:r>
      <w:r w:rsidR="00B036C1">
        <w:rPr>
          <w:rFonts w:cs="Times New Roman"/>
        </w:rPr>
        <w:t>primer walking</w:t>
      </w:r>
      <w:r w:rsidR="00FE40D7">
        <w:rPr>
          <w:rFonts w:cs="Times New Roman"/>
        </w:rPr>
        <w:t xml:space="preserve"> using the </w:t>
      </w:r>
      <w:r w:rsidR="00FE40D7" w:rsidRPr="00B036C1">
        <w:rPr>
          <w:rFonts w:cs="Times New Roman"/>
          <w:i/>
        </w:rPr>
        <w:t>de novo</w:t>
      </w:r>
      <w:r w:rsidR="00FE40D7">
        <w:rPr>
          <w:rFonts w:cs="Times New Roman"/>
        </w:rPr>
        <w:t xml:space="preserve"> assembler PRICE </w:t>
      </w:r>
      <w:r w:rsidR="00E23C3D">
        <w:rPr>
          <w:rFonts w:cs="Times New Roman"/>
        </w:rPr>
        <w:fldChar w:fldCharType="begin"/>
      </w:r>
      <w:r w:rsidR="005A1EB7">
        <w:rPr>
          <w:rFonts w:cs="Times New Roman"/>
        </w:rPr>
        <w:instrText xml:space="preserve"> ADDIN EN.CITE &lt;EndNote&gt;&lt;Cite&gt;&lt;Author&gt;Ruby&lt;/Author&gt;&lt;Year&gt;2013&lt;/Year&gt;&lt;RecNum&gt;95&lt;/RecNum&gt;&lt;DisplayText&gt;[16]&lt;/DisplayText&gt;&lt;record&gt;&lt;rec-number&gt;95&lt;/rec-number&gt;&lt;foreign-keys&gt;&lt;key app="EN" db-id="dpfs0apshre2w8ef9aapeadyz5dxxfsd0xp5"&gt;95&lt;/key&gt;&lt;/foreign-keys&gt;&lt;ref-type name="Journal Article"&gt;17&lt;/ref-type&gt;&lt;contributors&gt;&lt;authors&gt;&lt;author&gt;Ruby, J. Graham&lt;/author&gt;&lt;author&gt;Bellare, Priya&lt;/author&gt;&lt;author&gt;DeRisi, Joseph L.&lt;/author&gt;&lt;/authors&gt;&lt;/contributors&gt;&lt;titles&gt;&lt;title&gt;PRICE: Software for the Targeted Assembly of Components of (Meta) Genomic Sequence Data&lt;/title&gt;&lt;secondary-title&gt;G3: Genes|Genomes|Genetics&lt;/secondary-title&gt;&lt;/titles&gt;&lt;periodical&gt;&lt;full-title&gt;G3: Genes|Genomes|Genetics&lt;/full-title&gt;&lt;/periodical&gt;&lt;pages&gt;865-880&lt;/pages&gt;&lt;volume&gt;3&lt;/volume&gt;&lt;number&gt;5&lt;/number&gt;&lt;dates&gt;&lt;year&gt;2013&lt;/year&gt;&lt;pub-dates&gt;&lt;date&gt;May 1, 2013&lt;/date&gt;&lt;/pub-dates&gt;&lt;/dates&gt;&lt;urls&gt;&lt;related-urls&gt;&lt;url&gt;http://www.g3journal.org/content/3/5/865.abstract&lt;/url&gt;&lt;/related-urls&gt;&lt;/urls&gt;&lt;electronic-resource-num&gt;10.1534/g3.113.005967&lt;/electronic-resource-num&gt;&lt;/record&gt;&lt;/Cite&gt;&lt;/EndNote&gt;</w:instrText>
      </w:r>
      <w:r w:rsidR="00E23C3D">
        <w:rPr>
          <w:rFonts w:cs="Times New Roman"/>
        </w:rPr>
        <w:fldChar w:fldCharType="separate"/>
      </w:r>
      <w:r w:rsidR="005A1EB7">
        <w:rPr>
          <w:rFonts w:cs="Times New Roman"/>
          <w:noProof/>
        </w:rPr>
        <w:t>[</w:t>
      </w:r>
      <w:hyperlink w:anchor="_ENREF_16" w:tooltip="Ruby, 2013 #95" w:history="1">
        <w:r w:rsidR="005A1EB7">
          <w:rPr>
            <w:rFonts w:cs="Times New Roman"/>
            <w:noProof/>
          </w:rPr>
          <w:t>16</w:t>
        </w:r>
      </w:hyperlink>
      <w:r w:rsidR="005A1EB7">
        <w:rPr>
          <w:rFonts w:cs="Times New Roman"/>
          <w:noProof/>
        </w:rPr>
        <w:t>]</w:t>
      </w:r>
      <w:r w:rsidR="00E23C3D">
        <w:rPr>
          <w:rFonts w:cs="Times New Roman"/>
        </w:rPr>
        <w:fldChar w:fldCharType="end"/>
      </w:r>
      <w:r w:rsidR="00FE40D7">
        <w:rPr>
          <w:rFonts w:cs="Times New Roman"/>
        </w:rPr>
        <w:t xml:space="preserve"> on previously filtered data </w:t>
      </w:r>
      <w:r w:rsidR="00B036C1">
        <w:rPr>
          <w:rFonts w:cs="Times New Roman"/>
        </w:rPr>
        <w:t xml:space="preserve">from the </w:t>
      </w:r>
      <w:r w:rsidR="00FE40D7">
        <w:rPr>
          <w:rFonts w:cs="Times New Roman"/>
        </w:rPr>
        <w:t xml:space="preserve">software Trim Galore! </w:t>
      </w:r>
      <w:r w:rsidR="00C06F6C">
        <w:rPr>
          <w:rFonts w:cs="Times New Roman"/>
        </w:rPr>
        <w:t>(</w:t>
      </w:r>
      <w:proofErr w:type="gramStart"/>
      <w:r w:rsidR="00E23C3D" w:rsidRPr="00E23C3D">
        <w:rPr>
          <w:rFonts w:cs="Times New Roman"/>
          <w:highlight w:val="yellow"/>
          <w:rPrChange w:id="184" w:author="Erkens-Hulshof" w:date="2015-04-26T21:49:00Z">
            <w:rPr>
              <w:rFonts w:cs="Times New Roman"/>
              <w:sz w:val="16"/>
              <w:szCs w:val="16"/>
            </w:rPr>
          </w:rPrChange>
        </w:rPr>
        <w:t>ref</w:t>
      </w:r>
      <w:proofErr w:type="gramEnd"/>
      <w:r w:rsidR="00E23C3D" w:rsidRPr="00E23C3D">
        <w:rPr>
          <w:rFonts w:cs="Times New Roman"/>
          <w:highlight w:val="yellow"/>
          <w:rPrChange w:id="185" w:author="Erkens-Hulshof" w:date="2015-04-26T21:49:00Z">
            <w:rPr>
              <w:rFonts w:cs="Times New Roman"/>
              <w:sz w:val="16"/>
              <w:szCs w:val="16"/>
            </w:rPr>
          </w:rPrChange>
        </w:rPr>
        <w:t>, but check exactly which one filter program I used in the end!</w:t>
      </w:r>
      <w:r w:rsidR="00C06F6C">
        <w:rPr>
          <w:rFonts w:cs="Times New Roman"/>
        </w:rPr>
        <w:t>)</w:t>
      </w:r>
      <w:r w:rsidR="00FE40D7">
        <w:rPr>
          <w:rFonts w:cs="Times New Roman"/>
        </w:rPr>
        <w:t xml:space="preserve">; b) </w:t>
      </w:r>
      <w:r w:rsidRPr="0077193C">
        <w:rPr>
          <w:rFonts w:cs="Times New Roman"/>
        </w:rPr>
        <w:t>PCRs</w:t>
      </w:r>
      <w:r w:rsidR="00FE40D7">
        <w:rPr>
          <w:rFonts w:cs="Times New Roman"/>
        </w:rPr>
        <w:t xml:space="preserve"> after primers flanking the gaps followed by</w:t>
      </w:r>
      <w:r w:rsidRPr="0077193C">
        <w:rPr>
          <w:rFonts w:cs="Times New Roman"/>
        </w:rPr>
        <w:t xml:space="preserve"> automated </w:t>
      </w:r>
      <w:r w:rsidR="003A1B18" w:rsidRPr="0077193C">
        <w:rPr>
          <w:rFonts w:cs="Times New Roman"/>
        </w:rPr>
        <w:t>S</w:t>
      </w:r>
      <w:r w:rsidRPr="0077193C">
        <w:rPr>
          <w:rFonts w:cs="Times New Roman"/>
        </w:rPr>
        <w:t>anger sequencing.</w:t>
      </w:r>
    </w:p>
    <w:p w:rsidR="00C06F6C" w:rsidRDefault="00C06F6C" w:rsidP="00F70C20">
      <w:pPr>
        <w:spacing w:line="480" w:lineRule="auto"/>
        <w:ind w:firstLine="708"/>
        <w:jc w:val="both"/>
        <w:rPr>
          <w:rFonts w:cs="Times New Roman"/>
        </w:rPr>
      </w:pPr>
    </w:p>
    <w:p w:rsidR="00B005D8" w:rsidRDefault="00B005D8" w:rsidP="00F70C20">
      <w:pPr>
        <w:spacing w:line="480" w:lineRule="auto"/>
        <w:ind w:firstLine="708"/>
        <w:jc w:val="both"/>
        <w:rPr>
          <w:rFonts w:cs="Times New Roman"/>
        </w:rPr>
      </w:pPr>
      <w:bookmarkStart w:id="186" w:name="_GoBack"/>
      <w:bookmarkEnd w:id="186"/>
    </w:p>
    <w:p w:rsidR="00B70B0C" w:rsidRDefault="00B70B0C" w:rsidP="00F70C20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Gene annotation</w:t>
      </w:r>
      <w:r w:rsidR="0024652D">
        <w:rPr>
          <w:rFonts w:cs="Times New Roman"/>
        </w:rPr>
        <w:t xml:space="preserve"> and chloroplast circular map design</w:t>
      </w:r>
    </w:p>
    <w:p w:rsidR="00B70B0C" w:rsidRDefault="00B70B0C" w:rsidP="00F70C20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Gene annotation was performed </w:t>
      </w:r>
      <w:r w:rsidR="003815F5">
        <w:rPr>
          <w:rFonts w:cs="Times New Roman"/>
        </w:rPr>
        <w:t>in</w:t>
      </w:r>
      <w:r>
        <w:rPr>
          <w:rFonts w:cs="Times New Roman"/>
        </w:rPr>
        <w:t xml:space="preserve"> </w:t>
      </w:r>
      <w:proofErr w:type="spellStart"/>
      <w:r w:rsidR="00C06F6C">
        <w:rPr>
          <w:rFonts w:cs="Times New Roman"/>
        </w:rPr>
        <w:t>Geneious</w:t>
      </w:r>
      <w:proofErr w:type="spellEnd"/>
      <w:r w:rsidR="003815F5">
        <w:rPr>
          <w:rFonts w:cs="Times New Roman"/>
        </w:rPr>
        <w:t xml:space="preserve"> </w:t>
      </w:r>
      <w:del w:id="187" w:author="Erkens-Hulshof" w:date="2015-04-26T21:50:00Z">
        <w:r w:rsidR="003815F5" w:rsidDel="00D92A7B">
          <w:rPr>
            <w:rFonts w:cs="Times New Roman"/>
          </w:rPr>
          <w:delText xml:space="preserve">version </w:delText>
        </w:r>
        <w:r w:rsidR="006F66BB" w:rsidDel="00D92A7B">
          <w:rPr>
            <w:rFonts w:cs="Times New Roman"/>
          </w:rPr>
          <w:delText>6.06</w:delText>
        </w:r>
        <w:r w:rsidR="0024652D" w:rsidDel="00D92A7B">
          <w:rPr>
            <w:rFonts w:cs="Times New Roman"/>
          </w:rPr>
          <w:delText xml:space="preserve"> (</w:delText>
        </w:r>
        <w:r w:rsidR="00E23C3D" w:rsidDel="00D92A7B">
          <w:fldChar w:fldCharType="begin"/>
        </w:r>
        <w:r w:rsidR="00651D93" w:rsidDel="00D92A7B">
          <w:delInstrText>HYPERLINK "http://www.geneious.com/" \t "_blank"</w:delInstrText>
        </w:r>
        <w:r w:rsidR="00E23C3D" w:rsidDel="00D92A7B">
          <w:fldChar w:fldCharType="separate"/>
        </w:r>
        <w:r w:rsidR="0024652D" w:rsidDel="00D92A7B">
          <w:rPr>
            <w:rStyle w:val="Hyperlink"/>
          </w:rPr>
          <w:delText>http://www.geneious.com</w:delText>
        </w:r>
        <w:r w:rsidR="00E23C3D" w:rsidDel="00D92A7B">
          <w:fldChar w:fldCharType="end"/>
        </w:r>
        <w:r w:rsidR="0024652D" w:rsidDel="00D92A7B">
          <w:delText xml:space="preserve">, </w:delText>
        </w:r>
        <w:r w:rsidR="00E23C3D" w:rsidDel="00D92A7B">
          <w:fldChar w:fldCharType="begin"/>
        </w:r>
        <w:r w:rsidR="005A1EB7" w:rsidDel="00D92A7B">
          <w:delInstrText xml:space="preserve"> ADDIN EN.CITE &lt;EndNote&gt;&lt;Cite&gt;&lt;Author&gt;Kearse&lt;/Author&gt;&lt;Year&gt;2012&lt;/Year&gt;&lt;RecNum&gt;96&lt;/RecNum&gt;&lt;DisplayText&gt;[17]&lt;/DisplayText&gt;&lt;record&gt;&lt;rec-number&gt;96&lt;/rec-number&gt;&lt;foreign-keys&gt;&lt;key app="EN" db-id="dpfs0apshre2w8ef9aapeadyz5dxxfsd0xp5"&gt;96&lt;/key&gt;&lt;/foreign-keys&gt;&lt;ref-type name="Journal Article"&gt;17&lt;/ref-type&gt;&lt;contributors&gt;&lt;authors&gt;&lt;author&gt;Kearse, Matthew&lt;/author&gt;&lt;author&gt;Moir, Richard&lt;/author&gt;&lt;author&gt;Wilson, Amy&lt;/author&gt;&lt;author&gt;Stones-Havas, Steven&lt;/author&gt;&lt;author&gt;Cheung, Matthew&lt;/author&gt;&lt;author&gt;Sturrock, Shane&lt;/author&gt;&lt;author&gt;Buxton, Simon&lt;/author&gt;&lt;author&gt;Cooper, Alex&lt;/author&gt;&lt;author&gt;Markowitz, Sidney&lt;/author&gt;&lt;author&gt;Duran, Chris&lt;/author&gt;&lt;author&gt;Thierer, Tobias&lt;/author&gt;&lt;author&gt;Ashton, Bruce&lt;/author&gt;&lt;author&gt;Meintjes, Peter&lt;/author&gt;&lt;author&gt;Drummond, Alexei&lt;/author&gt;&lt;/authors&gt;&lt;/contributors&gt;&lt;titles&gt;&lt;title&gt;Geneious Basic: An integrated and extendable desktop software platform for the organization and analysis of sequence data&lt;/title&gt;&lt;secondary-title&gt;Bioinformatics&lt;/secondary-title&gt;&lt;/titles&gt;&lt;periodical&gt;&lt;full-title&gt;Bioinformatics&lt;/full-title&gt;&lt;/periodical&gt;&lt;pages&gt;1647-1649&lt;/pages&gt;&lt;volume&gt;28&lt;/volume&gt;&lt;number&gt;12&lt;/number&gt;&lt;dates&gt;&lt;year&gt;2012&lt;/year&gt;&lt;pub-dates&gt;&lt;date&gt;June 15, 2012&lt;/date&gt;&lt;/pub-dates&gt;&lt;/dates&gt;&lt;urls&gt;&lt;related-urls&gt;&lt;url&gt;http://bioinformatics.oxfordjournals.org/content/28/12/1647.abstract&lt;/url&gt;&lt;/related-urls&gt;&lt;/urls&gt;&lt;electronic-resource-num&gt;10.1093/bioinformatics/bts199&lt;/electronic-resource-num&gt;&lt;/record&gt;&lt;/Cite&gt;&lt;/EndNote&gt;</w:delInstrText>
        </w:r>
        <w:r w:rsidR="00E23C3D" w:rsidDel="00D92A7B">
          <w:fldChar w:fldCharType="separate"/>
        </w:r>
        <w:r w:rsidR="005A1EB7" w:rsidDel="00D92A7B">
          <w:rPr>
            <w:noProof/>
          </w:rPr>
          <w:delText>[</w:delText>
        </w:r>
        <w:r w:rsidR="00E23C3D" w:rsidDel="00D92A7B">
          <w:fldChar w:fldCharType="begin"/>
        </w:r>
        <w:r w:rsidR="00651D93" w:rsidDel="00D92A7B">
          <w:delInstrText>HYPERLINK \l "_ENREF_17" \o "Kearse, 2012 #96"</w:delInstrText>
        </w:r>
        <w:r w:rsidR="00E23C3D" w:rsidDel="00D92A7B">
          <w:fldChar w:fldCharType="separate"/>
        </w:r>
        <w:r w:rsidR="005A1EB7" w:rsidDel="00D92A7B">
          <w:rPr>
            <w:noProof/>
          </w:rPr>
          <w:delText>17</w:delText>
        </w:r>
        <w:r w:rsidR="00E23C3D" w:rsidDel="00D92A7B">
          <w:fldChar w:fldCharType="end"/>
        </w:r>
        <w:r w:rsidR="005A1EB7" w:rsidDel="00D92A7B">
          <w:rPr>
            <w:noProof/>
          </w:rPr>
          <w:delText>]</w:delText>
        </w:r>
        <w:r w:rsidR="00E23C3D" w:rsidDel="00D92A7B">
          <w:fldChar w:fldCharType="end"/>
        </w:r>
        <w:r w:rsidR="0024652D" w:rsidDel="00D92A7B">
          <w:delText>)</w:delText>
        </w:r>
      </w:del>
      <w:ins w:id="188" w:author="Erkens-Hulshof" w:date="2015-04-26T21:50:00Z">
        <w:r w:rsidR="00D92A7B">
          <w:rPr>
            <w:rFonts w:cs="Times New Roman"/>
          </w:rPr>
          <w:t>software</w:t>
        </w:r>
      </w:ins>
      <w:r w:rsidR="003815F5">
        <w:rPr>
          <w:rFonts w:cs="Times New Roman"/>
        </w:rPr>
        <w:t xml:space="preserve"> upon alignment of the complete chloroplast sequences</w:t>
      </w:r>
      <w:r w:rsidR="00C06F6C">
        <w:rPr>
          <w:rFonts w:cs="Times New Roman"/>
        </w:rPr>
        <w:t xml:space="preserve"> of </w:t>
      </w:r>
      <w:commentRangeStart w:id="189"/>
      <w:r w:rsidR="00E23C3D" w:rsidRPr="00E23C3D">
        <w:rPr>
          <w:rFonts w:cs="Times New Roman"/>
          <w:i/>
          <w:rPrChange w:id="190" w:author="Erkens-Hulshof" w:date="2015-04-26T21:50:00Z">
            <w:rPr>
              <w:rFonts w:cs="Times New Roman"/>
              <w:sz w:val="16"/>
              <w:szCs w:val="16"/>
            </w:rPr>
          </w:rPrChange>
        </w:rPr>
        <w:t xml:space="preserve">Liriodendron </w:t>
      </w:r>
      <w:proofErr w:type="spellStart"/>
      <w:r w:rsidR="00E23C3D" w:rsidRPr="00E23C3D">
        <w:rPr>
          <w:rFonts w:cs="Times New Roman"/>
          <w:i/>
          <w:rPrChange w:id="191" w:author="Erkens-Hulshof" w:date="2015-04-26T21:50:00Z">
            <w:rPr>
              <w:rFonts w:cs="Times New Roman"/>
              <w:sz w:val="16"/>
              <w:szCs w:val="16"/>
            </w:rPr>
          </w:rPrChange>
        </w:rPr>
        <w:t>tulipifera</w:t>
      </w:r>
      <w:proofErr w:type="spellEnd"/>
      <w:r w:rsidR="00C06F6C">
        <w:rPr>
          <w:rFonts w:cs="Times New Roman"/>
        </w:rPr>
        <w:t xml:space="preserve"> (</w:t>
      </w:r>
      <w:proofErr w:type="spellStart"/>
      <w:r w:rsidR="003815F5">
        <w:rPr>
          <w:rFonts w:cs="Times New Roman"/>
        </w:rPr>
        <w:t>genbank</w:t>
      </w:r>
      <w:proofErr w:type="spellEnd"/>
      <w:r w:rsidR="003815F5">
        <w:rPr>
          <w:rFonts w:cs="Times New Roman"/>
        </w:rPr>
        <w:t xml:space="preserve"> accession number: </w:t>
      </w:r>
      <w:r w:rsidR="00C06F6C">
        <w:t>NC_008326.1</w:t>
      </w:r>
      <w:r w:rsidR="00C06F6C">
        <w:rPr>
          <w:rFonts w:cs="Times New Roman"/>
        </w:rPr>
        <w:t xml:space="preserve">) </w:t>
      </w:r>
      <w:commentRangeEnd w:id="189"/>
      <w:r w:rsidR="00D92A7B">
        <w:rPr>
          <w:rStyle w:val="CommentReference"/>
        </w:rPr>
        <w:commentReference w:id="189"/>
      </w:r>
      <w:r w:rsidR="00C06F6C">
        <w:rPr>
          <w:rFonts w:cs="Times New Roman"/>
        </w:rPr>
        <w:t xml:space="preserve">and </w:t>
      </w:r>
      <w:commentRangeStart w:id="192"/>
      <w:r w:rsidR="00E23C3D" w:rsidRPr="00E23C3D">
        <w:rPr>
          <w:rFonts w:cs="Times New Roman"/>
          <w:i/>
          <w:rPrChange w:id="193" w:author="Erkens-Hulshof" w:date="2015-04-26T21:50:00Z">
            <w:rPr>
              <w:rFonts w:cs="Times New Roman"/>
              <w:sz w:val="16"/>
              <w:szCs w:val="16"/>
            </w:rPr>
          </w:rPrChange>
        </w:rPr>
        <w:t xml:space="preserve">Magnolia </w:t>
      </w:r>
      <w:proofErr w:type="spellStart"/>
      <w:r w:rsidR="00E23C3D" w:rsidRPr="00E23C3D">
        <w:rPr>
          <w:rFonts w:cs="Times New Roman"/>
          <w:i/>
          <w:rPrChange w:id="194" w:author="Erkens-Hulshof" w:date="2015-04-26T21:50:00Z">
            <w:rPr>
              <w:rFonts w:cs="Times New Roman"/>
              <w:sz w:val="16"/>
              <w:szCs w:val="16"/>
            </w:rPr>
          </w:rPrChange>
        </w:rPr>
        <w:t>kwangsiensis</w:t>
      </w:r>
      <w:proofErr w:type="spellEnd"/>
      <w:r w:rsidR="003815F5">
        <w:rPr>
          <w:rFonts w:cs="Times New Roman"/>
        </w:rPr>
        <w:t xml:space="preserve"> (</w:t>
      </w:r>
      <w:proofErr w:type="spellStart"/>
      <w:r w:rsidR="003815F5">
        <w:rPr>
          <w:rFonts w:cs="Times New Roman"/>
        </w:rPr>
        <w:t>genbank</w:t>
      </w:r>
      <w:proofErr w:type="spellEnd"/>
      <w:r w:rsidR="003815F5">
        <w:rPr>
          <w:rFonts w:cs="Times New Roman"/>
        </w:rPr>
        <w:t xml:space="preserve"> accession number:</w:t>
      </w:r>
      <w:r w:rsidR="007354A9">
        <w:rPr>
          <w:rFonts w:cs="Times New Roman"/>
        </w:rPr>
        <w:t xml:space="preserve"> </w:t>
      </w:r>
      <w:r w:rsidR="003815F5">
        <w:t>NC_015892.1)</w:t>
      </w:r>
      <w:commentRangeEnd w:id="192"/>
      <w:r w:rsidR="00D92A7B">
        <w:rPr>
          <w:rStyle w:val="CommentReference"/>
        </w:rPr>
        <w:commentReference w:id="192"/>
      </w:r>
      <w:r w:rsidR="00C06F6C">
        <w:rPr>
          <w:rFonts w:cs="Times New Roman"/>
        </w:rPr>
        <w:t xml:space="preserve"> </w:t>
      </w:r>
      <w:r w:rsidR="003815F5">
        <w:rPr>
          <w:rFonts w:cs="Times New Roman"/>
        </w:rPr>
        <w:t>using the MAFF</w:t>
      </w:r>
      <w:r w:rsidR="003815F5" w:rsidRPr="003815F5">
        <w:rPr>
          <w:rFonts w:cs="Times New Roman"/>
        </w:rPr>
        <w:t xml:space="preserve"> </w:t>
      </w:r>
      <w:r w:rsidR="003815F5">
        <w:rPr>
          <w:rFonts w:cs="Times New Roman"/>
        </w:rPr>
        <w:t xml:space="preserve">package, and in DOGMA </w:t>
      </w:r>
      <w:r w:rsidR="00E23C3D">
        <w:rPr>
          <w:rFonts w:cs="Times New Roman"/>
        </w:rPr>
        <w:lastRenderedPageBreak/>
        <w:fldChar w:fldCharType="begin"/>
      </w:r>
      <w:r w:rsidR="005A1EB7">
        <w:rPr>
          <w:rFonts w:cs="Times New Roman"/>
        </w:rPr>
        <w:instrText xml:space="preserve"> ADDIN EN.CITE &lt;EndNote&gt;&lt;Cite&gt;&lt;Author&gt;Wyman&lt;/Author&gt;&lt;Year&gt;2004&lt;/Year&gt;&lt;RecNum&gt;97&lt;/RecNum&gt;&lt;DisplayText&gt;[18]&lt;/DisplayText&gt;&lt;record&gt;&lt;rec-number&gt;97&lt;/rec-number&gt;&lt;foreign-keys&gt;&lt;key app="EN" db-id="dpfs0apshre2w8ef9aapeadyz5dxxfsd0xp5"&gt;97&lt;/key&gt;&lt;/foreign-keys&gt;&lt;ref-type name="Journal Article"&gt;17&lt;/ref-type&gt;&lt;contributors&gt;&lt;authors&gt;&lt;author&gt;Wyman, Stacia K.&lt;/author&gt;&lt;author&gt;Jansen, Robert K.&lt;/author&gt;&lt;author&gt;Boore, Jeffrey L.&lt;/author&gt;&lt;/authors&gt;&lt;/contributors&gt;&lt;titles&gt;&lt;title&gt;Automatic annotation of organellar genomes with DOGMA&lt;/title&gt;&lt;secondary-title&gt;Bioinformatics&lt;/secondary-title&gt;&lt;/titles&gt;&lt;periodical&gt;&lt;full-title&gt;Bioinformatics&lt;/full-title&gt;&lt;/periodical&gt;&lt;pages&gt;3252-3255&lt;/pages&gt;&lt;volume&gt;20&lt;/volume&gt;&lt;number&gt;17&lt;/number&gt;&lt;dates&gt;&lt;year&gt;2004&lt;/year&gt;&lt;pub-dates&gt;&lt;date&gt;November 22, 2004&lt;/date&gt;&lt;/pub-dates&gt;&lt;/dates&gt;&lt;urls&gt;&lt;related-urls&gt;&lt;url&gt;http://bioinformatics.oxfordjournals.org/content/20/17/3252.abstract&lt;/url&gt;&lt;/related-urls&gt;&lt;/urls&gt;&lt;electronic-resource-num&gt;10.1093/bioinformatics/bth352&lt;/electronic-resource-num&gt;&lt;/record&gt;&lt;/Cite&gt;&lt;/EndNote&gt;</w:instrText>
      </w:r>
      <w:r w:rsidR="00E23C3D">
        <w:rPr>
          <w:rFonts w:cs="Times New Roman"/>
        </w:rPr>
        <w:fldChar w:fldCharType="separate"/>
      </w:r>
      <w:r w:rsidR="005A1EB7">
        <w:rPr>
          <w:rFonts w:cs="Times New Roman"/>
          <w:noProof/>
        </w:rPr>
        <w:t>[</w:t>
      </w:r>
      <w:hyperlink w:anchor="_ENREF_18" w:tooltip="Wyman, 2004 #97" w:history="1">
        <w:r w:rsidR="005A1EB7">
          <w:rPr>
            <w:rFonts w:cs="Times New Roman"/>
            <w:noProof/>
          </w:rPr>
          <w:t>18</w:t>
        </w:r>
      </w:hyperlink>
      <w:r w:rsidR="005A1EB7">
        <w:rPr>
          <w:rFonts w:cs="Times New Roman"/>
          <w:noProof/>
        </w:rPr>
        <w:t>]</w:t>
      </w:r>
      <w:r w:rsidR="00E23C3D">
        <w:rPr>
          <w:rFonts w:cs="Times New Roman"/>
        </w:rPr>
        <w:fldChar w:fldCharType="end"/>
      </w:r>
      <w:r w:rsidR="0024652D">
        <w:rPr>
          <w:rFonts w:cs="Times New Roman"/>
        </w:rPr>
        <w:t>. The exact boundaries between the inverted repeats and the single copies were determined</w:t>
      </w:r>
      <w:r w:rsidR="0024652D" w:rsidRPr="0024652D">
        <w:rPr>
          <w:rFonts w:cs="Times New Roman"/>
        </w:rPr>
        <w:t xml:space="preserve"> </w:t>
      </w:r>
      <w:r w:rsidR="0024652D">
        <w:rPr>
          <w:rFonts w:cs="Times New Roman"/>
        </w:rPr>
        <w:t>manually.</w:t>
      </w:r>
      <w:r w:rsidR="004C7C39">
        <w:rPr>
          <w:rFonts w:cs="Times New Roman"/>
        </w:rPr>
        <w:t xml:space="preserve"> </w:t>
      </w:r>
      <w:proofErr w:type="spellStart"/>
      <w:r w:rsidR="004C7C39">
        <w:rPr>
          <w:rFonts w:cs="Times New Roman"/>
        </w:rPr>
        <w:t>Genome</w:t>
      </w:r>
      <w:r w:rsidR="0024652D">
        <w:rPr>
          <w:rFonts w:cs="Times New Roman"/>
        </w:rPr>
        <w:t>Vx</w:t>
      </w:r>
      <w:proofErr w:type="spellEnd"/>
      <w:r w:rsidR="0024652D">
        <w:rPr>
          <w:rFonts w:cs="Times New Roman"/>
        </w:rPr>
        <w:t xml:space="preserve"> </w:t>
      </w:r>
      <w:r w:rsidR="00E23C3D">
        <w:rPr>
          <w:rFonts w:cs="Times New Roman"/>
        </w:rPr>
        <w:fldChar w:fldCharType="begin"/>
      </w:r>
      <w:r w:rsidR="005A1EB7">
        <w:rPr>
          <w:rFonts w:cs="Times New Roman"/>
        </w:rPr>
        <w:instrText xml:space="preserve"> ADDIN EN.CITE &lt;EndNote&gt;&lt;Cite&gt;&lt;Author&gt;Conant&lt;/Author&gt;&lt;Year&gt;2008&lt;/Year&gt;&lt;RecNum&gt;98&lt;/RecNum&gt;&lt;DisplayText&gt;[19]&lt;/DisplayText&gt;&lt;record&gt;&lt;rec-number&gt;98&lt;/rec-number&gt;&lt;foreign-keys&gt;&lt;key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/EndNote&gt;</w:instrText>
      </w:r>
      <w:r w:rsidR="00E23C3D">
        <w:rPr>
          <w:rFonts w:cs="Times New Roman"/>
        </w:rPr>
        <w:fldChar w:fldCharType="separate"/>
      </w:r>
      <w:r w:rsidR="005A1EB7">
        <w:rPr>
          <w:rFonts w:cs="Times New Roman"/>
          <w:noProof/>
        </w:rPr>
        <w:t>[</w:t>
      </w:r>
      <w:hyperlink w:anchor="_ENREF_19" w:tooltip="Conant, 2008 #98" w:history="1">
        <w:r w:rsidR="005A1EB7">
          <w:rPr>
            <w:rFonts w:cs="Times New Roman"/>
            <w:noProof/>
          </w:rPr>
          <w:t>19</w:t>
        </w:r>
      </w:hyperlink>
      <w:r w:rsidR="005A1EB7">
        <w:rPr>
          <w:rFonts w:cs="Times New Roman"/>
          <w:noProof/>
        </w:rPr>
        <w:t>]</w:t>
      </w:r>
      <w:r w:rsidR="00E23C3D">
        <w:rPr>
          <w:rFonts w:cs="Times New Roman"/>
        </w:rPr>
        <w:fldChar w:fldCharType="end"/>
      </w:r>
      <w:r w:rsidR="004C7C39">
        <w:rPr>
          <w:rFonts w:cs="Times New Roman"/>
        </w:rPr>
        <w:t xml:space="preserve"> </w:t>
      </w:r>
      <w:r w:rsidR="0024652D">
        <w:rPr>
          <w:rFonts w:cs="Times New Roman"/>
        </w:rPr>
        <w:t>was used to draw the circular map of the chloroplast genome.</w:t>
      </w:r>
    </w:p>
    <w:p w:rsidR="005F6560" w:rsidRPr="0077193C" w:rsidRDefault="005F6560" w:rsidP="00F70C20">
      <w:pPr>
        <w:spacing w:line="480" w:lineRule="auto"/>
        <w:ind w:firstLine="708"/>
        <w:jc w:val="both"/>
        <w:rPr>
          <w:rFonts w:cs="Times New Roman"/>
        </w:rPr>
      </w:pPr>
    </w:p>
    <w:p w:rsidR="004D64D0" w:rsidRPr="005F6560" w:rsidRDefault="005F6560" w:rsidP="00F70C20">
      <w:pPr>
        <w:spacing w:line="480" w:lineRule="auto"/>
        <w:jc w:val="both"/>
        <w:rPr>
          <w:rFonts w:cs="Times New Roman"/>
          <w:b/>
        </w:rPr>
      </w:pPr>
      <w:r w:rsidRPr="005F6560">
        <w:rPr>
          <w:rFonts w:cs="Times New Roman"/>
          <w:b/>
        </w:rPr>
        <w:t>Results and discussion</w:t>
      </w:r>
    </w:p>
    <w:p w:rsidR="00CF69F4" w:rsidRPr="0077193C" w:rsidRDefault="004C7C39" w:rsidP="00F70C20">
      <w:pPr>
        <w:spacing w:line="480" w:lineRule="auto"/>
        <w:jc w:val="both"/>
      </w:pPr>
      <w:del w:id="195" w:author="Erkens-Hulshof" w:date="2015-04-26T21:52:00Z">
        <w:r w:rsidRPr="00F81EEF" w:rsidDel="00D92A7B">
          <w:rPr>
            <w:i/>
          </w:rPr>
          <w:delText>Uvaria afzelii</w:delText>
        </w:r>
        <w:r w:rsidDel="00D92A7B">
          <w:delText xml:space="preserve"> is a tree or </w:delText>
        </w:r>
        <w:r w:rsidRPr="00F81EEF" w:rsidDel="00D92A7B">
          <w:delText>s</w:delText>
        </w:r>
        <w:r w:rsidRPr="00F81EEF" w:rsidDel="00D92A7B">
          <w:rPr>
            <w:rFonts w:cs="Arial"/>
            <w:color w:val="000000"/>
          </w:rPr>
          <w:delText>preading shrub growing up to 5 metres tall</w:delText>
        </w:r>
        <w:r w:rsidDel="00D92A7B">
          <w:rPr>
            <w:rFonts w:cs="Arial"/>
            <w:color w:val="000000"/>
          </w:rPr>
          <w:delText xml:space="preserve">, distributed from Guinea to southern Nigeria; the fruit is edible and leaves, bark and roots are used for their medicinal properties </w:delText>
        </w:r>
        <w:r w:rsidR="00E23C3D" w:rsidDel="00D92A7B">
          <w:rPr>
            <w:rFonts w:cs="Arial"/>
            <w:color w:val="000000"/>
          </w:rPr>
          <w:fldChar w:fldCharType="begin"/>
        </w:r>
        <w:r w:rsidR="005A1EB7" w:rsidDel="00D92A7B">
          <w:rPr>
            <w:rFonts w:cs="Arial"/>
            <w:color w:val="000000"/>
          </w:rPr>
          <w:delInstrText xml:space="preserve"> ADDIN EN.CITE &lt;EndNote&gt;&lt;Cite&gt;&lt;Author&gt;Burkill&lt;/Author&gt;&lt;Year&gt;1985&lt;/Year&gt;&lt;RecNum&gt;29&lt;/RecNum&gt;&lt;DisplayText&gt;[15]&lt;/DisplayText&gt;&lt;record&gt;&lt;rec-number&gt;29&lt;/rec-number&gt;&lt;foreign-keys&gt;&lt;key app="EN" db-id="dpfs0apshre2w8ef9aapeadyz5dxxfsd0xp5"&gt;29&lt;/key&gt;&lt;/foreign-keys&gt;&lt;ref-type name="Book"&gt;6&lt;/ref-type&gt;&lt;contributors&gt;&lt;authors&gt;&lt;author&gt;Burkill, H.M&lt;/author&gt;&lt;/authors&gt;&lt;/contributors&gt;&lt;titles&gt;&lt;title&gt;The useful plants of West Tropical Africa&lt;/title&gt;&lt;/titles&gt;&lt;volume&gt;1&lt;/volume&gt;&lt;dates&gt;&lt;year&gt;1985&lt;/year&gt;&lt;/dates&gt;&lt;pub-location&gt;Kew, Richmond, United Kingdom&lt;/pub-location&gt;&lt;publisher&gt;Royal Botanic Gardens&lt;/publisher&gt;&lt;urls&gt;&lt;/urls&gt;&lt;/record&gt;&lt;/Cite&gt;&lt;/EndNote&gt;</w:delInstrText>
        </w:r>
        <w:r w:rsidR="00E23C3D" w:rsidDel="00D92A7B">
          <w:rPr>
            <w:rFonts w:cs="Arial"/>
            <w:color w:val="000000"/>
          </w:rPr>
          <w:fldChar w:fldCharType="separate"/>
        </w:r>
        <w:r w:rsidR="005A1EB7" w:rsidDel="00D92A7B">
          <w:rPr>
            <w:rFonts w:cs="Arial"/>
            <w:noProof/>
            <w:color w:val="000000"/>
          </w:rPr>
          <w:delText>[</w:delText>
        </w:r>
        <w:r w:rsidR="00E23C3D" w:rsidDel="00D92A7B">
          <w:fldChar w:fldCharType="begin"/>
        </w:r>
        <w:r w:rsidR="00651D93" w:rsidDel="00D92A7B">
          <w:delInstrText>HYPERLINK \l "_ENREF_15" \o "Burkill, 1985 #29"</w:delInstrText>
        </w:r>
        <w:r w:rsidR="00E23C3D" w:rsidDel="00D92A7B">
          <w:fldChar w:fldCharType="separate"/>
        </w:r>
        <w:r w:rsidR="005A1EB7" w:rsidDel="00D92A7B">
          <w:rPr>
            <w:rFonts w:cs="Arial"/>
            <w:noProof/>
            <w:color w:val="000000"/>
          </w:rPr>
          <w:delText>15</w:delText>
        </w:r>
        <w:r w:rsidR="00E23C3D" w:rsidDel="00D92A7B">
          <w:fldChar w:fldCharType="end"/>
        </w:r>
        <w:r w:rsidR="005A1EB7" w:rsidDel="00D92A7B">
          <w:rPr>
            <w:rFonts w:cs="Arial"/>
            <w:noProof/>
            <w:color w:val="000000"/>
          </w:rPr>
          <w:delText>]</w:delText>
        </w:r>
        <w:r w:rsidR="00E23C3D" w:rsidDel="00D92A7B">
          <w:rPr>
            <w:rFonts w:cs="Arial"/>
            <w:color w:val="000000"/>
          </w:rPr>
          <w:fldChar w:fldCharType="end"/>
        </w:r>
        <w:r w:rsidDel="00D92A7B">
          <w:rPr>
            <w:rFonts w:cs="Arial"/>
            <w:color w:val="000000"/>
          </w:rPr>
          <w:delText xml:space="preserve"> and it belongs to the pantropical Annonaceae family.</w:delText>
        </w:r>
        <w:r w:rsidR="00B036C1" w:rsidDel="00D92A7B">
          <w:rPr>
            <w:rFonts w:cs="Arial"/>
            <w:color w:val="000000"/>
          </w:rPr>
          <w:delText xml:space="preserve"> </w:delText>
        </w:r>
        <w:r w:rsidDel="00D92A7B">
          <w:rPr>
            <w:rFonts w:cs="Arial"/>
            <w:color w:val="000000"/>
          </w:rPr>
          <w:delText xml:space="preserve"> </w:delText>
        </w:r>
      </w:del>
      <w:r>
        <w:rPr>
          <w:rFonts w:cs="Arial"/>
          <w:color w:val="000000"/>
        </w:rPr>
        <w:t xml:space="preserve">In this study we report </w:t>
      </w:r>
      <w:del w:id="196" w:author="Erkens-Hulshof" w:date="2015-04-26T21:52:00Z">
        <w:r w:rsidR="00916779" w:rsidDel="00D92A7B">
          <w:rPr>
            <w:rFonts w:cs="Arial"/>
            <w:color w:val="000000"/>
          </w:rPr>
          <w:delText xml:space="preserve">its </w:delText>
        </w:r>
      </w:del>
      <w:ins w:id="197" w:author="Erkens-Hulshof" w:date="2015-04-26T21:52:00Z">
        <w:r w:rsidR="00D92A7B">
          <w:rPr>
            <w:rFonts w:cs="Arial"/>
            <w:color w:val="000000"/>
          </w:rPr>
          <w:t xml:space="preserve">the first </w:t>
        </w:r>
      </w:ins>
      <w:r w:rsidR="00916779">
        <w:rPr>
          <w:rFonts w:cs="Arial"/>
          <w:color w:val="000000"/>
        </w:rPr>
        <w:t>complete</w:t>
      </w:r>
      <w:ins w:id="198" w:author="Erkens-Hulshof" w:date="2015-04-26T21:52:00Z">
        <w:r w:rsidR="00D92A7B">
          <w:rPr>
            <w:rFonts w:cs="Arial"/>
            <w:color w:val="000000"/>
          </w:rPr>
          <w:t>ly annotated</w:t>
        </w:r>
      </w:ins>
      <w:r w:rsidR="00916779">
        <w:rPr>
          <w:rFonts w:cs="Arial"/>
          <w:color w:val="000000"/>
        </w:rPr>
        <w:t xml:space="preserve"> chloroplast genome</w:t>
      </w:r>
      <w:ins w:id="199" w:author="Erkens-Hulshof" w:date="2015-04-26T21:52:00Z">
        <w:r w:rsidR="00D92A7B">
          <w:rPr>
            <w:rFonts w:cs="Arial"/>
            <w:color w:val="000000"/>
          </w:rPr>
          <w:t xml:space="preserve"> of a species of </w:t>
        </w:r>
        <w:proofErr w:type="spellStart"/>
        <w:r w:rsidR="00D92A7B">
          <w:rPr>
            <w:rFonts w:cs="Arial"/>
            <w:color w:val="000000"/>
          </w:rPr>
          <w:t>Annonaceae</w:t>
        </w:r>
        <w:proofErr w:type="spellEnd"/>
        <w:r w:rsidR="00D92A7B">
          <w:rPr>
            <w:rFonts w:cs="Arial"/>
            <w:color w:val="000000"/>
          </w:rPr>
          <w:t xml:space="preserve"> (</w:t>
        </w:r>
        <w:proofErr w:type="spellStart"/>
        <w:r w:rsidR="00D92A7B" w:rsidRPr="00F81EEF">
          <w:rPr>
            <w:i/>
          </w:rPr>
          <w:t>Uvaria</w:t>
        </w:r>
        <w:proofErr w:type="spellEnd"/>
        <w:r w:rsidR="00D92A7B" w:rsidRPr="00F81EEF">
          <w:rPr>
            <w:i/>
          </w:rPr>
          <w:t xml:space="preserve"> </w:t>
        </w:r>
        <w:proofErr w:type="spellStart"/>
        <w:r w:rsidR="00D92A7B" w:rsidRPr="00F81EEF">
          <w:rPr>
            <w:i/>
          </w:rPr>
          <w:t>afzelii</w:t>
        </w:r>
        <w:proofErr w:type="spellEnd"/>
        <w:r w:rsidR="00D92A7B">
          <w:rPr>
            <w:i/>
          </w:rPr>
          <w:t>)</w:t>
        </w:r>
      </w:ins>
      <w:del w:id="200" w:author="Erkens-Hulshof" w:date="2015-04-26T21:52:00Z">
        <w:r w:rsidR="00916779" w:rsidDel="00D92A7B">
          <w:rPr>
            <w:rFonts w:cs="Arial"/>
            <w:color w:val="000000"/>
          </w:rPr>
          <w:delText xml:space="preserve">, which </w:delText>
        </w:r>
        <w:r w:rsidDel="00D92A7B">
          <w:rPr>
            <w:rFonts w:cs="Arial"/>
            <w:color w:val="000000"/>
          </w:rPr>
          <w:delText>is the</w:delText>
        </w:r>
        <w:r w:rsidR="005F6560" w:rsidDel="00D92A7B">
          <w:delText xml:space="preserve"> first </w:delText>
        </w:r>
        <w:r w:rsidDel="00D92A7B">
          <w:delText xml:space="preserve">completely annotated </w:delText>
        </w:r>
        <w:r w:rsidR="005F6560" w:rsidDel="00D92A7B">
          <w:delText>Annonaceae plastome</w:delText>
        </w:r>
      </w:del>
      <w:r w:rsidR="00CF69F4">
        <w:t>. The results of</w:t>
      </w:r>
      <w:r w:rsidR="00316004">
        <w:t xml:space="preserve"> the quality control program</w:t>
      </w:r>
      <w:r w:rsidR="00CF69F4">
        <w:t xml:space="preserve"> </w:t>
      </w:r>
      <w:proofErr w:type="spellStart"/>
      <w:r w:rsidR="00CF69F4">
        <w:t>Fastq</w:t>
      </w:r>
      <w:proofErr w:type="spellEnd"/>
      <w:r w:rsidR="00CF69F4">
        <w:t xml:space="preserve"> screen show </w:t>
      </w:r>
      <w:ins w:id="201" w:author="Erkens-Hulshof" w:date="2015-04-26T21:53:00Z">
        <w:r w:rsidR="00D92A7B">
          <w:t xml:space="preserve">that </w:t>
        </w:r>
      </w:ins>
      <w:r w:rsidR="005B6545">
        <w:t>only a small percentage of the whole-reads belong to the chloroplast sequence</w:t>
      </w:r>
      <w:r w:rsidR="00316004">
        <w:t xml:space="preserve"> (</w:t>
      </w:r>
      <w:r w:rsidR="006821F4">
        <w:t>f</w:t>
      </w:r>
      <w:r w:rsidR="00316004" w:rsidRPr="001E3EC1">
        <w:rPr>
          <w:highlight w:val="yellow"/>
        </w:rPr>
        <w:t>igure 1</w:t>
      </w:r>
      <w:r w:rsidR="00316004">
        <w:t>). L</w:t>
      </w:r>
      <w:r w:rsidR="00CF69F4">
        <w:t>ess tha</w:t>
      </w:r>
      <w:r w:rsidR="00316004">
        <w:t>n</w:t>
      </w:r>
      <w:r w:rsidR="00CF69F4">
        <w:t xml:space="preserve"> </w:t>
      </w:r>
      <w:r w:rsidR="00316004">
        <w:t>0.5</w:t>
      </w:r>
      <w:r w:rsidR="00CF69F4">
        <w:t xml:space="preserve">% of the </w:t>
      </w:r>
      <w:r w:rsidR="00316004">
        <w:t xml:space="preserve">total </w:t>
      </w:r>
      <w:r w:rsidR="0086396E">
        <w:t>number of reads was</w:t>
      </w:r>
      <w:r w:rsidR="00316004">
        <w:t xml:space="preserve"> aligned to t</w:t>
      </w:r>
      <w:r w:rsidR="00CF69F4">
        <w:t xml:space="preserve">he </w:t>
      </w:r>
      <w:ins w:id="202" w:author="Erkens-Hulshof" w:date="2015-04-26T21:53:00Z">
        <w:r w:rsidR="00D92A7B">
          <w:t xml:space="preserve">unpublished draft </w:t>
        </w:r>
      </w:ins>
      <w:proofErr w:type="spellStart"/>
      <w:r w:rsidR="00CF69F4">
        <w:t>plastome</w:t>
      </w:r>
      <w:proofErr w:type="spellEnd"/>
      <w:r w:rsidR="0086396E">
        <w:t xml:space="preserve"> of </w:t>
      </w:r>
      <w:proofErr w:type="spellStart"/>
      <w:r w:rsidR="0086396E" w:rsidRPr="0086396E">
        <w:rPr>
          <w:i/>
        </w:rPr>
        <w:t>Miliusa</w:t>
      </w:r>
      <w:proofErr w:type="spellEnd"/>
      <w:r w:rsidR="0086396E" w:rsidRPr="0086396E">
        <w:rPr>
          <w:i/>
        </w:rPr>
        <w:t xml:space="preserve"> </w:t>
      </w:r>
      <w:proofErr w:type="spellStart"/>
      <w:r w:rsidR="0086396E" w:rsidRPr="0086396E">
        <w:rPr>
          <w:i/>
        </w:rPr>
        <w:t>cuneata</w:t>
      </w:r>
      <w:proofErr w:type="spellEnd"/>
      <w:r w:rsidR="0086396E">
        <w:t>, which</w:t>
      </w:r>
      <w:r w:rsidR="00CF69F4">
        <w:t xml:space="preserve"> </w:t>
      </w:r>
      <w:r w:rsidR="005B6545">
        <w:t xml:space="preserve">was </w:t>
      </w:r>
      <w:r w:rsidR="00CF69F4">
        <w:t>used as</w:t>
      </w:r>
      <w:r w:rsidR="005B6545">
        <w:t xml:space="preserve"> a</w:t>
      </w:r>
      <w:r w:rsidR="00CF69F4">
        <w:t xml:space="preserve"> reference.</w:t>
      </w:r>
      <w:r w:rsidR="00316004">
        <w:t xml:space="preserve"> T</w:t>
      </w:r>
      <w:r w:rsidR="00CF69F4">
        <w:t xml:space="preserve">he majority of the </w:t>
      </w:r>
      <w:r w:rsidR="00316004">
        <w:t>reads</w:t>
      </w:r>
      <w:r w:rsidR="00CF69F4">
        <w:t xml:space="preserve"> </w:t>
      </w:r>
      <w:del w:id="203" w:author="Erkens-Hulshof" w:date="2015-04-26T21:53:00Z">
        <w:r w:rsidR="00CF69F4" w:rsidDel="00201D65">
          <w:delText xml:space="preserve">do </w:delText>
        </w:r>
      </w:del>
      <w:ins w:id="204" w:author="Erkens-Hulshof" w:date="2015-04-26T21:53:00Z">
        <w:r w:rsidR="00201D65">
          <w:t xml:space="preserve">did </w:t>
        </w:r>
      </w:ins>
      <w:r w:rsidR="00CF69F4">
        <w:t>not correspond to human, mouse or</w:t>
      </w:r>
      <w:r w:rsidR="00316004">
        <w:t xml:space="preserve"> insect</w:t>
      </w:r>
      <w:del w:id="205" w:author="Erkens-Hulshof" w:date="2015-04-26T21:54:00Z">
        <w:r w:rsidR="00316004" w:rsidDel="00201D65">
          <w:delText>s</w:delText>
        </w:r>
        <w:r w:rsidR="005B6545" w:rsidDel="00201D65">
          <w:delText>’</w:delText>
        </w:r>
      </w:del>
      <w:r w:rsidR="00316004">
        <w:t xml:space="preserve"> DNA, therefore </w:t>
      </w:r>
      <w:del w:id="206" w:author="Erkens-Hulshof" w:date="2015-04-26T21:57:00Z">
        <w:r w:rsidR="00316004" w:rsidDel="00201D65">
          <w:delText>they</w:delText>
        </w:r>
        <w:r w:rsidR="00CF69F4" w:rsidDel="00201D65">
          <w:delText xml:space="preserve"> might </w:delText>
        </w:r>
      </w:del>
      <w:ins w:id="207" w:author="Erkens-Hulshof" w:date="2015-04-26T21:57:00Z">
        <w:r w:rsidR="00201D65">
          <w:t xml:space="preserve">are inferred to </w:t>
        </w:r>
      </w:ins>
      <w:r w:rsidR="00CF69F4">
        <w:t xml:space="preserve">be </w:t>
      </w:r>
      <w:del w:id="208" w:author="Erkens-Hulshof" w:date="2015-04-26T21:57:00Z">
        <w:r w:rsidR="00CF69F4" w:rsidDel="00201D65">
          <w:delText xml:space="preserve">from </w:delText>
        </w:r>
      </w:del>
      <w:r w:rsidR="00CF69F4">
        <w:t>nuclear</w:t>
      </w:r>
      <w:ins w:id="209" w:author="Erkens-Hulshof" w:date="2015-04-26T21:57:00Z">
        <w:r w:rsidR="00201D65">
          <w:t xml:space="preserve"> or mitochondrial</w:t>
        </w:r>
      </w:ins>
      <w:r w:rsidR="00CF69F4">
        <w:t xml:space="preserve"> </w:t>
      </w:r>
      <w:ins w:id="210" w:author="Erkens-Hulshof" w:date="2015-04-26T21:57:00Z">
        <w:r w:rsidR="00201D65">
          <w:t xml:space="preserve">plant </w:t>
        </w:r>
      </w:ins>
      <w:r w:rsidR="00CF69F4">
        <w:t>DNA</w:t>
      </w:r>
      <w:r w:rsidR="00316004">
        <w:t xml:space="preserve">. </w:t>
      </w:r>
      <w:r w:rsidR="00316004" w:rsidRPr="00B70B0C">
        <w:t xml:space="preserve">After assembly </w:t>
      </w:r>
      <w:r w:rsidR="00CB5FD3" w:rsidRPr="00B70B0C">
        <w:t xml:space="preserve">of the reads by mapping </w:t>
      </w:r>
      <w:r w:rsidR="00316004" w:rsidRPr="00B70B0C">
        <w:t xml:space="preserve">to </w:t>
      </w:r>
      <w:r w:rsidR="003E09CE" w:rsidRPr="00B70B0C">
        <w:t xml:space="preserve">the reference chloroplast </w:t>
      </w:r>
      <w:del w:id="211" w:author="Erkens-Hulshof" w:date="2015-04-26T21:57:00Z">
        <w:r w:rsidR="00CB5FD3" w:rsidRPr="00B70B0C" w:rsidDel="00201D65">
          <w:delText xml:space="preserve">of </w:delText>
        </w:r>
        <w:r w:rsidR="00CB5FD3" w:rsidRPr="00B70B0C" w:rsidDel="00201D65">
          <w:rPr>
            <w:i/>
          </w:rPr>
          <w:delText>Miliusa cuneata</w:delText>
        </w:r>
        <w:r w:rsidR="00CB5FD3" w:rsidRPr="00B70B0C" w:rsidDel="00201D65">
          <w:delText xml:space="preserve"> </w:delText>
        </w:r>
      </w:del>
      <w:r w:rsidR="00CB5FD3" w:rsidRPr="00B70B0C">
        <w:t xml:space="preserve">followed by several iteration mapping steps, the percentage of used reads was </w:t>
      </w:r>
      <w:del w:id="212" w:author="Erkens-Hulshof" w:date="2015-04-26T21:54:00Z">
        <w:r w:rsidR="00CB5FD3" w:rsidRPr="00B70B0C" w:rsidDel="00201D65">
          <w:delText xml:space="preserve">of </w:delText>
        </w:r>
      </w:del>
      <w:r w:rsidR="00CB5FD3" w:rsidRPr="00B70B0C">
        <w:rPr>
          <w:highlight w:val="yellow"/>
        </w:rPr>
        <w:t>x</w:t>
      </w:r>
      <w:r w:rsidR="001E3EC1" w:rsidRPr="00B70B0C">
        <w:t>%. The few gaps</w:t>
      </w:r>
      <w:r w:rsidR="005B6545">
        <w:t xml:space="preserve"> </w:t>
      </w:r>
      <w:r w:rsidR="005B6545" w:rsidRPr="00B70B0C">
        <w:t>(</w:t>
      </w:r>
      <w:r w:rsidR="005B6545">
        <w:t xml:space="preserve">parts with </w:t>
      </w:r>
      <w:r w:rsidR="005B6545" w:rsidRPr="00B70B0C">
        <w:t xml:space="preserve">coverage below </w:t>
      </w:r>
      <w:proofErr w:type="gramStart"/>
      <w:r w:rsidR="005B6545" w:rsidRPr="00B70B0C">
        <w:t>2</w:t>
      </w:r>
      <w:r w:rsidR="005B6545">
        <w:t>x</w:t>
      </w:r>
      <w:proofErr w:type="gramEnd"/>
      <w:r w:rsidR="005B6545" w:rsidRPr="00B70B0C">
        <w:t>)</w:t>
      </w:r>
      <w:r w:rsidR="001E3EC1" w:rsidRPr="00B70B0C">
        <w:t xml:space="preserve"> were identified and </w:t>
      </w:r>
      <w:r w:rsidR="005B6545">
        <w:t xml:space="preserve">resolved </w:t>
      </w:r>
      <w:r w:rsidR="001E3EC1" w:rsidRPr="00B70B0C">
        <w:t xml:space="preserve">using </w:t>
      </w:r>
      <w:r w:rsidR="005B6545" w:rsidRPr="005B6545">
        <w:rPr>
          <w:i/>
        </w:rPr>
        <w:t xml:space="preserve">in </w:t>
      </w:r>
      <w:proofErr w:type="spellStart"/>
      <w:r w:rsidR="005B6545" w:rsidRPr="005B6545">
        <w:rPr>
          <w:i/>
        </w:rPr>
        <w:t>silico</w:t>
      </w:r>
      <w:proofErr w:type="spellEnd"/>
      <w:r w:rsidR="005B6545">
        <w:t xml:space="preserve"> primer walking </w:t>
      </w:r>
      <w:r w:rsidR="00B036C1">
        <w:t xml:space="preserve">and PCR followed by </w:t>
      </w:r>
      <w:r w:rsidR="001E3EC1" w:rsidRPr="00B70B0C">
        <w:t>automated Sanger sequencing method.</w:t>
      </w:r>
    </w:p>
    <w:p w:rsidR="00576D06" w:rsidRDefault="00B70B0C" w:rsidP="00F70C20">
      <w:pPr>
        <w:spacing w:line="480" w:lineRule="auto"/>
        <w:ind w:firstLine="708"/>
        <w:jc w:val="both"/>
        <w:rPr>
          <w:ins w:id="213" w:author="Erkens-Hulshof" w:date="2015-04-26T21:58:00Z"/>
        </w:rPr>
      </w:pPr>
      <w:r>
        <w:t xml:space="preserve">The complete chloroplast genome of </w:t>
      </w:r>
      <w:proofErr w:type="spellStart"/>
      <w:r w:rsidRPr="00714883">
        <w:rPr>
          <w:i/>
        </w:rPr>
        <w:t>Uvaria</w:t>
      </w:r>
      <w:proofErr w:type="spellEnd"/>
      <w:r w:rsidRPr="00714883">
        <w:rPr>
          <w:i/>
        </w:rPr>
        <w:t xml:space="preserve"> </w:t>
      </w:r>
      <w:proofErr w:type="spellStart"/>
      <w:r w:rsidRPr="00714883">
        <w:rPr>
          <w:i/>
        </w:rPr>
        <w:t>afzelii</w:t>
      </w:r>
      <w:proofErr w:type="spellEnd"/>
      <w:r>
        <w:t xml:space="preserve"> is around </w:t>
      </w:r>
      <w:r w:rsidR="00B036C1">
        <w:t>157</w:t>
      </w:r>
      <w:ins w:id="214" w:author="Erkens-Hulshof" w:date="2015-04-26T21:54:00Z">
        <w:r w:rsidR="00201D65">
          <w:t>.</w:t>
        </w:r>
      </w:ins>
      <w:r w:rsidR="00B036C1">
        <w:t>530</w:t>
      </w:r>
      <w:ins w:id="215" w:author="Erkens-Hulshof" w:date="2015-04-26T21:55:00Z">
        <w:r w:rsidR="00201D65">
          <w:t xml:space="preserve"> </w:t>
        </w:r>
      </w:ins>
      <w:proofErr w:type="spellStart"/>
      <w:r>
        <w:t>bp</w:t>
      </w:r>
      <w:proofErr w:type="spellEnd"/>
      <w:r w:rsidR="00B036C1">
        <w:t xml:space="preserve"> and </w:t>
      </w:r>
      <w:del w:id="216" w:author="Erkens-Hulshof" w:date="2015-04-26T21:55:00Z">
        <w:r w:rsidR="00B036C1" w:rsidDel="00201D65">
          <w:delText xml:space="preserve">it </w:delText>
        </w:r>
      </w:del>
      <w:r w:rsidR="00B036C1">
        <w:t xml:space="preserve">is shown in </w:t>
      </w:r>
      <w:r w:rsidR="00B036C1" w:rsidRPr="00B036C1">
        <w:rPr>
          <w:highlight w:val="yellow"/>
        </w:rPr>
        <w:t>figure 2</w:t>
      </w:r>
      <w:r w:rsidR="00162A40">
        <w:t>.</w:t>
      </w:r>
      <w:r>
        <w:t xml:space="preserve"> </w:t>
      </w:r>
      <w:r w:rsidR="00162A40">
        <w:t>I</w:t>
      </w:r>
      <w:r>
        <w:t xml:space="preserve">t is </w:t>
      </w:r>
      <w:r w:rsidR="00162A40">
        <w:t>noteworthy that</w:t>
      </w:r>
      <w:r>
        <w:t xml:space="preserve"> small </w:t>
      </w:r>
      <w:proofErr w:type="spellStart"/>
      <w:r>
        <w:t>indels</w:t>
      </w:r>
      <w:proofErr w:type="spellEnd"/>
      <w:r>
        <w:t>, as well as SNP</w:t>
      </w:r>
      <w:r w:rsidR="00551EED">
        <w:t>s</w:t>
      </w:r>
      <w:r>
        <w:t xml:space="preserve">, were observed in </w:t>
      </w:r>
      <w:proofErr w:type="spellStart"/>
      <w:r>
        <w:t>hetero</w:t>
      </w:r>
      <w:r w:rsidR="00551EED">
        <w:t>plasmy</w:t>
      </w:r>
      <w:proofErr w:type="spellEnd"/>
      <w:r w:rsidR="00551EED">
        <w:t>, so the actual genome size varies slightly from the given length.</w:t>
      </w:r>
      <w:r w:rsidR="00714883">
        <w:t xml:space="preserve"> </w:t>
      </w:r>
      <w:r w:rsidR="00315EA9">
        <w:t>The inverted repeats (IRs) have 28</w:t>
      </w:r>
      <w:ins w:id="217" w:author="Erkens-Hulshof" w:date="2015-04-26T21:55:00Z">
        <w:r w:rsidR="00201D65">
          <w:t>.</w:t>
        </w:r>
      </w:ins>
      <w:r w:rsidR="00315EA9">
        <w:t>002 and 28</w:t>
      </w:r>
      <w:ins w:id="218" w:author="Erkens-Hulshof" w:date="2015-04-26T21:55:00Z">
        <w:r w:rsidR="00201D65">
          <w:t>.</w:t>
        </w:r>
      </w:ins>
      <w:r w:rsidR="00315EA9">
        <w:t xml:space="preserve">095 </w:t>
      </w:r>
      <w:proofErr w:type="spellStart"/>
      <w:r w:rsidR="00315EA9">
        <w:t>bp</w:t>
      </w:r>
      <w:proofErr w:type="spellEnd"/>
      <w:r w:rsidR="00315EA9">
        <w:t xml:space="preserve"> </w:t>
      </w:r>
      <w:ins w:id="219" w:author="Erkens-Hulshof" w:date="2015-04-26T21:55:00Z">
        <w:r w:rsidR="00201D65">
          <w:t xml:space="preserve">respectively </w:t>
        </w:r>
      </w:ins>
      <w:r w:rsidR="00315EA9">
        <w:t>and are separated by the small single-copy region (20</w:t>
      </w:r>
      <w:ins w:id="220" w:author="Erkens-Hulshof" w:date="2015-04-26T21:55:00Z">
        <w:r w:rsidR="00201D65">
          <w:t>.</w:t>
        </w:r>
      </w:ins>
      <w:r w:rsidR="00315EA9">
        <w:t>010</w:t>
      </w:r>
      <w:ins w:id="221" w:author="Erkens-Hulshof" w:date="2015-04-26T21:55:00Z">
        <w:r w:rsidR="00201D65">
          <w:t xml:space="preserve"> </w:t>
        </w:r>
      </w:ins>
      <w:proofErr w:type="spellStart"/>
      <w:r w:rsidR="00315EA9">
        <w:t>bp</w:t>
      </w:r>
      <w:proofErr w:type="spellEnd"/>
      <w:r w:rsidR="00315EA9">
        <w:t>) and the long single-copy region (91</w:t>
      </w:r>
      <w:ins w:id="222" w:author="Erkens-Hulshof" w:date="2015-04-26T21:56:00Z">
        <w:r w:rsidR="00201D65">
          <w:t>.</w:t>
        </w:r>
      </w:ins>
      <w:r w:rsidR="00315EA9">
        <w:t xml:space="preserve">296 </w:t>
      </w:r>
      <w:proofErr w:type="spellStart"/>
      <w:r w:rsidR="00315EA9">
        <w:t>bp</w:t>
      </w:r>
      <w:proofErr w:type="spellEnd"/>
      <w:r w:rsidR="00315EA9">
        <w:t xml:space="preserve">). We found 139 genes in the chloroplast DNA of </w:t>
      </w:r>
      <w:proofErr w:type="spellStart"/>
      <w:r w:rsidR="00315EA9" w:rsidRPr="00714883">
        <w:rPr>
          <w:i/>
        </w:rPr>
        <w:t>Uvaria</w:t>
      </w:r>
      <w:proofErr w:type="spellEnd"/>
      <w:r w:rsidR="00315EA9" w:rsidRPr="00714883">
        <w:rPr>
          <w:i/>
        </w:rPr>
        <w:t xml:space="preserve"> </w:t>
      </w:r>
      <w:proofErr w:type="spellStart"/>
      <w:r w:rsidR="00315EA9" w:rsidRPr="00714883">
        <w:rPr>
          <w:i/>
        </w:rPr>
        <w:t>afzelii</w:t>
      </w:r>
      <w:proofErr w:type="spellEnd"/>
      <w:r w:rsidR="00315EA9">
        <w:t xml:space="preserve">, 21 of which are completely duplicated and 2 partially duplicated within the IRs. The most noteworthy features of its chloroplast genome is an inversion within the </w:t>
      </w:r>
      <w:r w:rsidR="00315EA9" w:rsidRPr="00065F8D">
        <w:t>LSC</w:t>
      </w:r>
      <w:r w:rsidR="00315EA9">
        <w:t xml:space="preserve"> (57</w:t>
      </w:r>
      <w:ins w:id="223" w:author="Erkens-Hulshof" w:date="2015-04-26T21:56:00Z">
        <w:r w:rsidR="00201D65">
          <w:t>.</w:t>
        </w:r>
      </w:ins>
      <w:r w:rsidR="00315EA9">
        <w:t>722</w:t>
      </w:r>
      <w:del w:id="224" w:author="Erkens-Hulshof" w:date="2015-04-26T21:56:00Z">
        <w:r w:rsidR="00315EA9" w:rsidDel="00201D65">
          <w:delText xml:space="preserve"> </w:delText>
        </w:r>
      </w:del>
      <w:r w:rsidR="00315EA9">
        <w:t xml:space="preserve"> - 66</w:t>
      </w:r>
      <w:ins w:id="225" w:author="Erkens-Hulshof" w:date="2015-04-26T21:56:00Z">
        <w:r w:rsidR="00201D65">
          <w:t>.</w:t>
        </w:r>
      </w:ins>
      <w:r w:rsidR="00315EA9">
        <w:t xml:space="preserve">951 </w:t>
      </w:r>
      <w:proofErr w:type="spellStart"/>
      <w:r w:rsidR="00315EA9">
        <w:t>bp</w:t>
      </w:r>
      <w:proofErr w:type="spellEnd"/>
      <w:r w:rsidR="00315EA9">
        <w:t xml:space="preserve">) </w:t>
      </w:r>
      <w:del w:id="226" w:author="Erkens-Hulshof" w:date="2015-04-26T21:58:00Z">
        <w:r w:rsidR="00315EA9" w:rsidDel="00576D06">
          <w:delText xml:space="preserve"> </w:delText>
        </w:r>
      </w:del>
      <w:r w:rsidR="00315EA9">
        <w:t xml:space="preserve">compared to the chloroplasts of </w:t>
      </w:r>
      <w:r w:rsidR="00315EA9" w:rsidRPr="001D5F9F">
        <w:rPr>
          <w:i/>
        </w:rPr>
        <w:t xml:space="preserve">Magnolia </w:t>
      </w:r>
      <w:proofErr w:type="spellStart"/>
      <w:r w:rsidR="00315EA9" w:rsidRPr="001D5F9F">
        <w:rPr>
          <w:i/>
        </w:rPr>
        <w:t>kwansiensis</w:t>
      </w:r>
      <w:proofErr w:type="spellEnd"/>
      <w:ins w:id="227" w:author="Erkens-Hulshof" w:date="2015-04-26T21:58:00Z">
        <w:r w:rsidR="00576D06">
          <w:rPr>
            <w:i/>
          </w:rPr>
          <w:t xml:space="preserve"> </w:t>
        </w:r>
        <w:r w:rsidR="00576D06">
          <w:t xml:space="preserve">[ref] </w:t>
        </w:r>
        <w:r w:rsidR="00E23C3D" w:rsidRPr="00E23C3D">
          <w:rPr>
            <w:rPrChange w:id="228" w:author="Erkens-Hulshof" w:date="2015-04-26T21:58:00Z">
              <w:rPr>
                <w:i/>
                <w:sz w:val="16"/>
                <w:szCs w:val="16"/>
              </w:rPr>
            </w:rPrChange>
          </w:rPr>
          <w:t>and</w:t>
        </w:r>
      </w:ins>
      <w:del w:id="229" w:author="Erkens-Hulshof" w:date="2015-04-26T21:58:00Z">
        <w:r w:rsidR="00315EA9" w:rsidRPr="00576D06" w:rsidDel="00576D06">
          <w:delText>,</w:delText>
        </w:r>
      </w:del>
      <w:r w:rsidR="00315EA9">
        <w:t xml:space="preserve"> </w:t>
      </w:r>
      <w:r w:rsidR="00315EA9" w:rsidRPr="00714883">
        <w:rPr>
          <w:i/>
        </w:rPr>
        <w:t xml:space="preserve">Liriodendron </w:t>
      </w:r>
      <w:proofErr w:type="spellStart"/>
      <w:r w:rsidR="00315EA9" w:rsidRPr="00714883">
        <w:rPr>
          <w:i/>
        </w:rPr>
        <w:t>tulipifera</w:t>
      </w:r>
      <w:proofErr w:type="spellEnd"/>
      <w:r w:rsidR="00315EA9">
        <w:t xml:space="preserve"> </w:t>
      </w:r>
      <w:ins w:id="230" w:author="Erkens-Hulshof" w:date="2015-04-26T21:58:00Z">
        <w:r w:rsidR="00576D06">
          <w:t xml:space="preserve">[ref] </w:t>
        </w:r>
      </w:ins>
      <w:commentRangeStart w:id="231"/>
      <w:r w:rsidR="00315EA9" w:rsidRPr="00F94BB2">
        <w:rPr>
          <w:color w:val="FF0000"/>
        </w:rPr>
        <w:t xml:space="preserve">and </w:t>
      </w:r>
      <w:proofErr w:type="spellStart"/>
      <w:r w:rsidR="00315EA9" w:rsidRPr="00F94BB2">
        <w:rPr>
          <w:i/>
          <w:color w:val="FF0000"/>
        </w:rPr>
        <w:t>Miliusa</w:t>
      </w:r>
      <w:proofErr w:type="spellEnd"/>
      <w:r w:rsidR="00315EA9" w:rsidRPr="00F94BB2">
        <w:rPr>
          <w:i/>
          <w:color w:val="FF0000"/>
        </w:rPr>
        <w:t xml:space="preserve"> </w:t>
      </w:r>
      <w:proofErr w:type="spellStart"/>
      <w:r w:rsidR="00F70C20">
        <w:rPr>
          <w:i/>
          <w:color w:val="FF0000"/>
        </w:rPr>
        <w:t>cuneate</w:t>
      </w:r>
      <w:proofErr w:type="spellEnd"/>
      <w:r w:rsidR="00F70C20">
        <w:rPr>
          <w:i/>
          <w:color w:val="FF0000"/>
        </w:rPr>
        <w:t>(check again!)</w:t>
      </w:r>
      <w:r w:rsidR="00315EA9" w:rsidRPr="00F94BB2">
        <w:rPr>
          <w:color w:val="FF0000"/>
        </w:rPr>
        <w:t xml:space="preserve">. </w:t>
      </w:r>
      <w:commentRangeEnd w:id="231"/>
      <w:r w:rsidR="00201D65">
        <w:rPr>
          <w:rStyle w:val="CommentReference"/>
        </w:rPr>
        <w:commentReference w:id="231"/>
      </w:r>
      <w:del w:id="232" w:author="Erkens-Hulshof" w:date="2015-04-26T21:58:00Z">
        <w:r w:rsidR="00F70C20" w:rsidDel="00576D06">
          <w:delText xml:space="preserve">Furthermore, </w:delText>
        </w:r>
      </w:del>
    </w:p>
    <w:p w:rsidR="00F70C20" w:rsidRDefault="00576D06" w:rsidP="00F70C20">
      <w:pPr>
        <w:spacing w:line="480" w:lineRule="auto"/>
        <w:ind w:firstLine="708"/>
        <w:jc w:val="both"/>
      </w:pPr>
      <w:ins w:id="233" w:author="Erkens-Hulshof" w:date="2015-04-26T21:58:00Z">
        <w:r>
          <w:t>I</w:t>
        </w:r>
      </w:ins>
      <w:del w:id="234" w:author="Erkens-Hulshof" w:date="2015-04-26T21:58:00Z">
        <w:r w:rsidR="00F70C20" w:rsidDel="00576D06">
          <w:delText>i</w:delText>
        </w:r>
      </w:del>
      <w:r w:rsidR="00F70C20">
        <w:t xml:space="preserve">t is important to </w:t>
      </w:r>
      <w:del w:id="235" w:author="Erkens-Hulshof" w:date="2015-04-26T21:59:00Z">
        <w:r w:rsidR="00F70C20" w:rsidDel="00576D06">
          <w:delText xml:space="preserve">remind </w:delText>
        </w:r>
      </w:del>
      <w:ins w:id="236" w:author="Erkens-Hulshof" w:date="2015-04-26T21:59:00Z">
        <w:r>
          <w:t xml:space="preserve">realise </w:t>
        </w:r>
      </w:ins>
      <w:r w:rsidR="00F70C20">
        <w:t>that d</w:t>
      </w:r>
      <w:r w:rsidR="00F70C20" w:rsidRPr="0077193C">
        <w:t>espi</w:t>
      </w:r>
      <w:r w:rsidR="00F70C20">
        <w:t>te the chloroplast representation in figure 2</w:t>
      </w:r>
      <w:r w:rsidR="00F70C20" w:rsidRPr="0077193C">
        <w:t xml:space="preserve"> showing a circular molecule and the fact that </w:t>
      </w:r>
      <w:proofErr w:type="spellStart"/>
      <w:r w:rsidR="00F70C20" w:rsidRPr="0077193C">
        <w:t>Genbank</w:t>
      </w:r>
      <w:proofErr w:type="spellEnd"/>
      <w:r w:rsidR="00F70C20" w:rsidRPr="0077193C">
        <w:t xml:space="preserve"> accessions mention that chloroplast </w:t>
      </w:r>
      <w:r w:rsidR="00F70C20">
        <w:t>genome</w:t>
      </w:r>
      <w:r w:rsidR="00F70C20" w:rsidRPr="0077193C">
        <w:t xml:space="preserve"> is circular, the chloroplast DNA mostly has a complex and branched form, and the circular form is only present </w:t>
      </w:r>
      <w:r w:rsidR="00F70C20" w:rsidRPr="0077193C">
        <w:lastRenderedPageBreak/>
        <w:t xml:space="preserve">in small amounts </w:t>
      </w:r>
      <w:r w:rsidR="00E23C3D" w:rsidRPr="0077193C">
        <w:fldChar w:fldCharType="begin"/>
      </w:r>
      <w:r w:rsidR="005A1EB7">
        <w:instrText xml:space="preserve"> ADDIN EN.CITE &lt;EndNote&gt;&lt;Cite&gt;&lt;Author&gt;Bendich&lt;/Author&gt;&lt;Year&gt;2004&lt;/Year&gt;&lt;RecNum&gt;3&lt;/RecNum&gt;&lt;DisplayText&gt;[20]&lt;/DisplayText&gt;&lt;record&gt;&lt;rec-number&gt;3&lt;/rec-number&gt;&lt;foreign-keys&gt;&lt;key app="EN" db-id="5ptwxd5sb0raadeafz7xf59qrr9d2ddr09s5"&gt;3&lt;/key&gt;&lt;/foreign-keys&gt;&lt;ref-type name="Journal Article"&gt;17&lt;/ref-type&gt;&lt;contributors&gt;&lt;authors&gt;&lt;author&gt;Bendich, Arnold J.&lt;/author&gt;&lt;/authors&gt;&lt;/contributors&gt;&lt;titles&gt;&lt;title&gt;Circular Chloroplast Chromosomes: The Grand Illusion&lt;/title&gt;&lt;secondary-title&gt;The Plant Cell Online&lt;/secondary-title&gt;&lt;/titles&gt;&lt;periodical&gt;&lt;full-title&gt;The Plant Cell Online&lt;/full-title&gt;&lt;/periodical&gt;&lt;pages&gt;1661-1666&lt;/pages&gt;&lt;volume&gt;16&lt;/volume&gt;&lt;number&gt;7&lt;/number&gt;&lt;dates&gt;&lt;year&gt;2004&lt;/year&gt;&lt;pub-dates&gt;&lt;date&gt;July 1, 2004&lt;/date&gt;&lt;/pub-dates&gt;&lt;/dates&gt;&lt;urls&gt;&lt;related-urls&gt;&lt;url&gt;http://www.plantcell.org/content/16/7/1661.short&lt;/url&gt;&lt;/related-urls&gt;&lt;/urls&gt;&lt;electronic-resource-num&gt;10.1105/tpc.160771&lt;/electronic-resource-num&gt;&lt;/record&gt;&lt;/Cite&gt;&lt;/EndNote&gt;</w:instrText>
      </w:r>
      <w:r w:rsidR="00E23C3D" w:rsidRPr="0077193C">
        <w:fldChar w:fldCharType="separate"/>
      </w:r>
      <w:r w:rsidR="005A1EB7">
        <w:rPr>
          <w:noProof/>
        </w:rPr>
        <w:t>[</w:t>
      </w:r>
      <w:hyperlink w:anchor="_ENREF_20" w:tooltip="Bendich, 2004 #3" w:history="1">
        <w:r w:rsidR="005A1EB7">
          <w:rPr>
            <w:noProof/>
          </w:rPr>
          <w:t>20</w:t>
        </w:r>
      </w:hyperlink>
      <w:r w:rsidR="005A1EB7">
        <w:rPr>
          <w:noProof/>
        </w:rPr>
        <w:t>]</w:t>
      </w:r>
      <w:r w:rsidR="00E23C3D" w:rsidRPr="0077193C">
        <w:fldChar w:fldCharType="end"/>
      </w:r>
      <w:r w:rsidR="00F70C20" w:rsidRPr="0077193C">
        <w:t xml:space="preserve">. </w:t>
      </w:r>
      <w:r w:rsidR="00F70C20">
        <w:t xml:space="preserve">Probably due to this particularity of the </w:t>
      </w:r>
      <w:proofErr w:type="spellStart"/>
      <w:r w:rsidR="00F70C20">
        <w:t>plastome</w:t>
      </w:r>
      <w:proofErr w:type="spellEnd"/>
      <w:r w:rsidR="00F70C20">
        <w:t xml:space="preserve"> molecule, PCRs over the </w:t>
      </w:r>
      <w:proofErr w:type="spellStart"/>
      <w:r w:rsidR="00F70C20">
        <w:t>IRb</w:t>
      </w:r>
      <w:proofErr w:type="spellEnd"/>
      <w:r w:rsidR="00F70C20">
        <w:t>/LSC boundary, where the chloroplast should circularize, were not successful.</w:t>
      </w:r>
    </w:p>
    <w:p w:rsidR="00F70C20" w:rsidRPr="00714883" w:rsidRDefault="00455FD8" w:rsidP="00F70C20">
      <w:pPr>
        <w:spacing w:line="480" w:lineRule="auto"/>
        <w:ind w:firstLine="708"/>
        <w:jc w:val="both"/>
        <w:rPr>
          <w:lang w:val="en-US"/>
        </w:rPr>
      </w:pPr>
      <w:r w:rsidRPr="0077193C">
        <w:t xml:space="preserve">Chloroplast DNA is the </w:t>
      </w:r>
      <w:commentRangeStart w:id="237"/>
      <w:r w:rsidRPr="0077193C">
        <w:t xml:space="preserve">most gene-rich molecule </w:t>
      </w:r>
      <w:commentRangeEnd w:id="237"/>
      <w:r w:rsidR="00E777B3">
        <w:rPr>
          <w:rStyle w:val="CommentReference"/>
        </w:rPr>
        <w:commentReference w:id="237"/>
      </w:r>
      <w:r w:rsidRPr="0077193C">
        <w:t>of the three genomes of a plant cell, with more than 100 genes</w:t>
      </w:r>
      <w:r>
        <w:t>,</w:t>
      </w:r>
      <w:r w:rsidRPr="0077193C">
        <w:t xml:space="preserve"> </w:t>
      </w:r>
      <w:r>
        <w:t xml:space="preserve">spanning over 100-200 kb, that code for the entire machinery necessary for the </w:t>
      </w:r>
      <w:del w:id="238" w:author="Erkens-Hulshof" w:date="2015-04-26T21:59:00Z">
        <w:r w:rsidDel="00E777B3">
          <w:delText xml:space="preserve">photosynthesis </w:delText>
        </w:r>
      </w:del>
      <w:ins w:id="239" w:author="Erkens-Hulshof" w:date="2015-04-26T21:59:00Z">
        <w:r w:rsidR="00E777B3">
          <w:t xml:space="preserve">photosynthetic </w:t>
        </w:r>
      </w:ins>
      <w:r>
        <w:t>process. T</w:t>
      </w:r>
      <w:r w:rsidRPr="001E0E30">
        <w:rPr>
          <w:lang w:val="en-US"/>
        </w:rPr>
        <w:t xml:space="preserve">here is a relatively high degree of conservation in size, structure, gene content, and linear order of the </w:t>
      </w:r>
      <w:r w:rsidR="00F94BB2">
        <w:rPr>
          <w:lang w:val="en-US"/>
        </w:rPr>
        <w:t xml:space="preserve">chloroplast </w:t>
      </w:r>
      <w:r w:rsidRPr="001E0E30">
        <w:rPr>
          <w:lang w:val="en-US"/>
        </w:rPr>
        <w:t>genes in land plants</w:t>
      </w:r>
      <w:r>
        <w:rPr>
          <w:lang w:val="en-US"/>
        </w:rPr>
        <w:t xml:space="preserve"> (</w:t>
      </w:r>
      <w:r w:rsidRPr="00B23D96">
        <w:rPr>
          <w:highlight w:val="yellow"/>
          <w:lang w:val="en-US"/>
        </w:rPr>
        <w:t>ref</w:t>
      </w:r>
      <w:r>
        <w:rPr>
          <w:lang w:val="en-US"/>
        </w:rPr>
        <w:t>).</w:t>
      </w:r>
      <w:r>
        <w:t xml:space="preserve"> </w:t>
      </w:r>
      <w:r w:rsidRPr="0077193C">
        <w:t xml:space="preserve">In chloroplasts, DNA replication is cell-cycle independent and the number of </w:t>
      </w:r>
      <w:r>
        <w:t xml:space="preserve">chloroplast </w:t>
      </w:r>
      <w:r w:rsidRPr="0077193C">
        <w:t xml:space="preserve">copies </w:t>
      </w:r>
      <w:r>
        <w:t xml:space="preserve">present </w:t>
      </w:r>
      <w:r w:rsidRPr="0077193C">
        <w:t>per cell varies. In rapidly dividing leaf tissue there are around hundred copies, but later in leaf development and plant growth, the number of copies decreases to about 20-30 (</w:t>
      </w:r>
      <w:r w:rsidRPr="0077193C">
        <w:rPr>
          <w:highlight w:val="yellow"/>
        </w:rPr>
        <w:t>refs</w:t>
      </w:r>
      <w:r w:rsidRPr="0077193C">
        <w:t>).</w:t>
      </w:r>
      <w:r>
        <w:t xml:space="preserve"> In addition, each chloroplast may contain up to 300 copies </w:t>
      </w:r>
      <w:r w:rsidR="00BB77F7">
        <w:t xml:space="preserve">of the genome </w:t>
      </w:r>
      <w:r w:rsidR="00E23C3D">
        <w:fldChar w:fldCharType="begin"/>
      </w:r>
      <w:r w:rsidR="005A1EB7">
        <w:instrText xml:space="preserve"> ADDIN EN.CITE &lt;EndNote&gt;&lt;Cite&gt;&lt;Author&gt;Krupinska&lt;/Author&gt;&lt;Year&gt;2013&lt;/Year&gt;&lt;RecNum&gt;99&lt;/RecNum&gt;&lt;DisplayText&gt;[21]&lt;/DisplayText&gt;&lt;record&gt;&lt;rec-number&gt;99&lt;/rec-number&gt;&lt;foreign-keys&gt;&lt;key app="EN" db-id="dpfs0apshre2w8ef9aapeadyz5dxxfsd0xp5"&gt;99&lt;/key&gt;&lt;/foreign-keys&gt;&lt;ref-type name="Journal Article"&gt;17&lt;/ref-type&gt;&lt;contributors&gt;&lt;authors&gt;&lt;author&gt;Krupinska, Karin&lt;/author&gt;&lt;author&gt;Melonek, Joanna&lt;/author&gt;&lt;author&gt;Krause, Kirsten&lt;/author&gt;&lt;/authors&gt;&lt;/contributors&gt;&lt;titles&gt;&lt;title&gt;New insights into plastid nucleoid structure and functionality&lt;/title&gt;&lt;secondary-title&gt;Planta&lt;/secondary-title&gt;&lt;alt-title&gt;Planta&lt;/alt-title&gt;&lt;/titles&gt;&lt;periodical&gt;&lt;full-title&gt;Planta&lt;/full-title&gt;&lt;abbr-1&gt;Planta&lt;/abbr-1&gt;&lt;/periodical&gt;&lt;alt-periodical&gt;&lt;full-title&gt;Planta&lt;/full-title&gt;&lt;abbr-1&gt;Planta&lt;/abbr-1&gt;&lt;/alt-periodical&gt;&lt;pages&gt;653-664&lt;/pages&gt;&lt;volume&gt;237&lt;/volume&gt;&lt;number&gt;3&lt;/number&gt;&lt;keywords&gt;&lt;keyword&gt;Plastid nucleoid-associated proteins&lt;/keyword&gt;&lt;keyword&gt;Plastid nucleoid structure&lt;/keyword&gt;&lt;keyword&gt;Plastid gene expression&lt;/keyword&gt;&lt;keyword&gt;Transcriptionally active chromosome&lt;/keyword&gt;&lt;/keywords&gt;&lt;dates&gt;&lt;year&gt;2013&lt;/year&gt;&lt;pub-dates&gt;&lt;date&gt;2013/03/01&lt;/date&gt;&lt;/pub-dates&gt;&lt;/dates&gt;&lt;publisher&gt;Springer-Verlag&lt;/publisher&gt;&lt;isbn&gt;0032-0935&lt;/isbn&gt;&lt;urls&gt;&lt;related-urls&gt;&lt;url&gt;http://dx.doi.org/10.1007/s00425-012-1817-5&lt;/url&gt;&lt;/related-urls&gt;&lt;/urls&gt;&lt;electronic-resource-num&gt;10.1007/s00425-012-1817-5&lt;/electronic-resource-num&gt;&lt;language&gt;English&lt;/language&gt;&lt;/record&gt;&lt;/Cite&gt;&lt;/EndNote&gt;</w:instrText>
      </w:r>
      <w:r w:rsidR="00E23C3D">
        <w:fldChar w:fldCharType="separate"/>
      </w:r>
      <w:r w:rsidR="005A1EB7">
        <w:rPr>
          <w:noProof/>
        </w:rPr>
        <w:t>[</w:t>
      </w:r>
      <w:hyperlink w:anchor="_ENREF_21" w:tooltip="Krupinska, 2013 #99" w:history="1">
        <w:r w:rsidR="005A1EB7">
          <w:rPr>
            <w:noProof/>
          </w:rPr>
          <w:t>21</w:t>
        </w:r>
      </w:hyperlink>
      <w:r w:rsidR="005A1EB7">
        <w:rPr>
          <w:noProof/>
        </w:rPr>
        <w:t>]</w:t>
      </w:r>
      <w:r w:rsidR="00E23C3D">
        <w:fldChar w:fldCharType="end"/>
      </w:r>
      <w:r>
        <w:t xml:space="preserve">. Despite the abundance of the chloroplast genome, genome skimming (shallow sequencing) experiments show that only a small percentage of the reads actually map to the chloroplast. So, targeting enrichment sequencing is a very promising technique to sequence the </w:t>
      </w:r>
      <w:proofErr w:type="spellStart"/>
      <w:r>
        <w:t>plastome</w:t>
      </w:r>
      <w:proofErr w:type="spellEnd"/>
      <w:r>
        <w:t xml:space="preserve"> from many different species. However, this technique</w:t>
      </w:r>
      <w:r w:rsidR="00BB77F7">
        <w:t xml:space="preserve"> requires some </w:t>
      </w:r>
      <w:r w:rsidRPr="00455FD8">
        <w:rPr>
          <w:i/>
        </w:rPr>
        <w:t>a priori</w:t>
      </w:r>
      <w:r>
        <w:t xml:space="preserve"> knowledge </w:t>
      </w:r>
      <w:r w:rsidR="00BB77F7">
        <w:t>of</w:t>
      </w:r>
      <w:r>
        <w:t xml:space="preserve"> the genome</w:t>
      </w:r>
      <w:r w:rsidR="00BB77F7">
        <w:t xml:space="preserve"> sequence</w:t>
      </w:r>
      <w:r w:rsidR="0007628B">
        <w:t>, such as the genome of closely related species</w:t>
      </w:r>
      <w:r>
        <w:t xml:space="preserve">. The sequencing of </w:t>
      </w:r>
      <w:proofErr w:type="spellStart"/>
      <w:r>
        <w:t>Annonaceae</w:t>
      </w:r>
      <w:proofErr w:type="spellEnd"/>
      <w:r>
        <w:t xml:space="preserve"> chloroplasts, such as the one </w:t>
      </w:r>
      <w:del w:id="240" w:author="Erkens-Hulshof" w:date="2015-04-26T22:01:00Z">
        <w:r w:rsidDel="00E777B3">
          <w:delText xml:space="preserve">here </w:delText>
        </w:r>
      </w:del>
      <w:r w:rsidR="00F70C20">
        <w:t>presented</w:t>
      </w:r>
      <w:r>
        <w:t xml:space="preserve"> </w:t>
      </w:r>
      <w:ins w:id="241" w:author="Erkens-Hulshof" w:date="2015-04-26T22:01:00Z">
        <w:r w:rsidR="00E777B3">
          <w:t xml:space="preserve">here </w:t>
        </w:r>
      </w:ins>
      <w:r>
        <w:t xml:space="preserve">will now allow for the construction of (home-made) chloroplast-target probes for the sequencing of </w:t>
      </w:r>
      <w:del w:id="242" w:author="Erkens-Hulshof" w:date="2015-04-26T22:01:00Z">
        <w:r w:rsidDel="00E777B3">
          <w:delText xml:space="preserve">several </w:delText>
        </w:r>
      </w:del>
      <w:ins w:id="243" w:author="Erkens-Hulshof" w:date="2015-04-26T22:01:00Z">
        <w:r w:rsidR="00E777B3">
          <w:t xml:space="preserve">many </w:t>
        </w:r>
      </w:ins>
      <w:r>
        <w:t xml:space="preserve">complete chloroplast genomes </w:t>
      </w:r>
      <w:r w:rsidR="0007628B">
        <w:t xml:space="preserve">and will allow </w:t>
      </w:r>
      <w:ins w:id="244" w:author="Erkens-Hulshof" w:date="2015-04-26T22:01:00Z">
        <w:r w:rsidR="00E777B3">
          <w:rPr>
            <w:rFonts w:cs="Arial"/>
            <w:color w:val="000000"/>
          </w:rPr>
          <w:t xml:space="preserve">molecular </w:t>
        </w:r>
        <w:proofErr w:type="spellStart"/>
        <w:r w:rsidR="00E777B3">
          <w:rPr>
            <w:rFonts w:cs="Arial"/>
            <w:color w:val="000000"/>
          </w:rPr>
          <w:t>phylogenetic</w:t>
        </w:r>
        <w:proofErr w:type="spellEnd"/>
        <w:r w:rsidR="00E777B3">
          <w:rPr>
            <w:rFonts w:cs="Arial"/>
            <w:color w:val="000000"/>
          </w:rPr>
          <w:t xml:space="preserve"> reconstructions of </w:t>
        </w:r>
        <w:proofErr w:type="spellStart"/>
        <w:r w:rsidR="00E777B3">
          <w:rPr>
            <w:rFonts w:cs="Arial"/>
            <w:color w:val="000000"/>
          </w:rPr>
          <w:t>Annonaceae</w:t>
        </w:r>
        <w:proofErr w:type="spellEnd"/>
        <w:r w:rsidR="00E777B3">
          <w:rPr>
            <w:rFonts w:cs="Arial"/>
            <w:color w:val="000000"/>
          </w:rPr>
          <w:t xml:space="preserve"> and </w:t>
        </w:r>
      </w:ins>
      <w:ins w:id="245" w:author="Erkens-Hulshof" w:date="2015-04-26T22:02:00Z">
        <w:r w:rsidR="00E777B3">
          <w:rPr>
            <w:rFonts w:cs="Arial"/>
            <w:color w:val="000000"/>
          </w:rPr>
          <w:t xml:space="preserve">an improved understanding of </w:t>
        </w:r>
      </w:ins>
      <w:proofErr w:type="spellStart"/>
      <w:ins w:id="246" w:author="Erkens-Hulshof" w:date="2015-04-26T22:01:00Z">
        <w:r w:rsidR="00E777B3">
          <w:rPr>
            <w:rFonts w:cs="Arial"/>
            <w:color w:val="000000"/>
          </w:rPr>
          <w:t>magnoliid</w:t>
        </w:r>
        <w:proofErr w:type="spellEnd"/>
        <w:r w:rsidR="00E777B3">
          <w:rPr>
            <w:rFonts w:cs="Arial"/>
            <w:color w:val="000000"/>
          </w:rPr>
          <w:t xml:space="preserve"> evolution</w:t>
        </w:r>
      </w:ins>
      <w:del w:id="247" w:author="Erkens-Hulshof" w:date="2015-04-26T22:01:00Z">
        <w:r w:rsidR="0007628B" w:rsidDel="00E777B3">
          <w:delText>resolving</w:delText>
        </w:r>
        <w:r w:rsidDel="00E777B3">
          <w:delText xml:space="preserve"> the phylogenies of several</w:delText>
        </w:r>
        <w:r w:rsidR="00543B79" w:rsidDel="00E777B3">
          <w:delText xml:space="preserve"> Annonaceae</w:delText>
        </w:r>
        <w:r w:rsidDel="00E777B3">
          <w:delText xml:space="preserve"> </w:delText>
        </w:r>
        <w:r w:rsidR="0007628B" w:rsidDel="00E777B3">
          <w:delText>genera</w:delText>
        </w:r>
      </w:del>
      <w:r>
        <w:t>.</w:t>
      </w:r>
      <w:r w:rsidR="00F70C20">
        <w:t xml:space="preserve"> </w:t>
      </w:r>
    </w:p>
    <w:p w:rsidR="00455FD8" w:rsidRPr="00F70C20" w:rsidRDefault="00455FD8" w:rsidP="00F70C20">
      <w:pPr>
        <w:spacing w:line="480" w:lineRule="auto"/>
        <w:ind w:firstLine="708"/>
        <w:jc w:val="both"/>
        <w:rPr>
          <w:lang w:val="en-US"/>
        </w:rPr>
      </w:pPr>
    </w:p>
    <w:p w:rsidR="00BC114E" w:rsidRPr="0077193C" w:rsidRDefault="003A1B18" w:rsidP="00F94BB2">
      <w:pPr>
        <w:rPr>
          <w:b/>
        </w:rPr>
      </w:pPr>
      <w:r w:rsidRPr="0077193C">
        <w:rPr>
          <w:b/>
        </w:rPr>
        <w:t>References</w:t>
      </w:r>
    </w:p>
    <w:p w:rsidR="005A1EB7" w:rsidRPr="005A1EB7" w:rsidRDefault="00E23C3D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r w:rsidRPr="0077193C">
        <w:fldChar w:fldCharType="begin"/>
      </w:r>
      <w:r w:rsidR="00BC114E" w:rsidRPr="0077193C">
        <w:instrText xml:space="preserve"> ADDIN EN.REFLIST </w:instrText>
      </w:r>
      <w:r w:rsidRPr="0077193C">
        <w:fldChar w:fldCharType="separate"/>
      </w:r>
      <w:bookmarkStart w:id="248" w:name="_ENREF_1"/>
      <w:r w:rsidR="005A1EB7" w:rsidRPr="005A1EB7">
        <w:rPr>
          <w:rFonts w:ascii="Calibri" w:hAnsi="Calibri"/>
          <w:noProof/>
        </w:rPr>
        <w:t>1.</w:t>
      </w:r>
      <w:r w:rsidR="005A1EB7" w:rsidRPr="005A1EB7">
        <w:rPr>
          <w:rFonts w:ascii="Calibri" w:hAnsi="Calibri"/>
          <w:noProof/>
        </w:rPr>
        <w:tab/>
        <w:t xml:space="preserve">Chatrou, L.W., et al., </w:t>
      </w:r>
      <w:r w:rsidR="005A1EB7" w:rsidRPr="005A1EB7">
        <w:rPr>
          <w:rFonts w:ascii="Calibri" w:hAnsi="Calibri"/>
          <w:i/>
          <w:noProof/>
        </w:rPr>
        <w:t>A new subfamilial and tribal classification of the pantropical flowering plant family Annonaceae informed by molecular phylogenetics.</w:t>
      </w:r>
      <w:r w:rsidR="005A1EB7" w:rsidRPr="005A1EB7">
        <w:rPr>
          <w:rFonts w:ascii="Calibri" w:hAnsi="Calibri"/>
          <w:noProof/>
        </w:rPr>
        <w:t xml:space="preserve"> Botanical Journal of the Linnean Society, 2012. </w:t>
      </w:r>
      <w:r w:rsidR="005A1EB7" w:rsidRPr="005A1EB7">
        <w:rPr>
          <w:rFonts w:ascii="Calibri" w:hAnsi="Calibri"/>
          <w:b/>
          <w:noProof/>
        </w:rPr>
        <w:t>169</w:t>
      </w:r>
      <w:r w:rsidR="005A1EB7" w:rsidRPr="005A1EB7">
        <w:rPr>
          <w:rFonts w:ascii="Calibri" w:hAnsi="Calibri"/>
          <w:noProof/>
        </w:rPr>
        <w:t>(1): p. 5-40.</w:t>
      </w:r>
      <w:bookmarkEnd w:id="248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9" w:name="_ENREF_2"/>
      <w:r w:rsidRPr="005A1EB7">
        <w:rPr>
          <w:rFonts w:ascii="Calibri" w:hAnsi="Calibri"/>
          <w:noProof/>
        </w:rPr>
        <w:t>2.</w:t>
      </w:r>
      <w:r w:rsidRPr="005A1EB7">
        <w:rPr>
          <w:rFonts w:ascii="Calibri" w:hAnsi="Calibri"/>
          <w:noProof/>
        </w:rPr>
        <w:tab/>
        <w:t xml:space="preserve">Gentry, A., </w:t>
      </w:r>
      <w:r w:rsidRPr="005A1EB7">
        <w:rPr>
          <w:rFonts w:ascii="Calibri" w:hAnsi="Calibri"/>
          <w:i/>
          <w:noProof/>
        </w:rPr>
        <w:t>Diversity and floristic composition of lowland tropicalforest in Africa and South America</w:t>
      </w:r>
      <w:r w:rsidRPr="005A1EB7">
        <w:rPr>
          <w:rFonts w:ascii="Calibri" w:hAnsi="Calibri"/>
          <w:noProof/>
        </w:rPr>
        <w:t xml:space="preserve">, in </w:t>
      </w:r>
      <w:r w:rsidRPr="005A1EB7">
        <w:rPr>
          <w:rFonts w:ascii="Calibri" w:hAnsi="Calibri"/>
          <w:i/>
          <w:noProof/>
        </w:rPr>
        <w:t>Biological relation-ships between Africa and South America</w:t>
      </w:r>
      <w:r w:rsidRPr="005A1EB7">
        <w:rPr>
          <w:rFonts w:ascii="Calibri" w:hAnsi="Calibri"/>
          <w:noProof/>
        </w:rPr>
        <w:t>, P. Goldblatt, Editor. 1993, Yale University Pres: New Haven. p. 500–547.</w:t>
      </w:r>
      <w:bookmarkEnd w:id="249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0" w:name="_ENREF_3"/>
      <w:r w:rsidRPr="005A1EB7">
        <w:rPr>
          <w:rFonts w:ascii="Calibri" w:hAnsi="Calibri"/>
          <w:noProof/>
        </w:rPr>
        <w:t>3.</w:t>
      </w:r>
      <w:r w:rsidRPr="005A1EB7">
        <w:rPr>
          <w:rFonts w:ascii="Calibri" w:hAnsi="Calibri"/>
          <w:noProof/>
        </w:rPr>
        <w:tab/>
        <w:t xml:space="preserve">Tchouto, M., et al., </w:t>
      </w:r>
      <w:r w:rsidRPr="005A1EB7">
        <w:rPr>
          <w:rFonts w:ascii="Calibri" w:hAnsi="Calibri"/>
          <w:i/>
          <w:noProof/>
        </w:rPr>
        <w:t>Diversity Patterns in the flora of the Campo-Ma’an rain forest,Cameroon: do tree species tell it all?</w:t>
      </w:r>
      <w:r w:rsidRPr="005A1EB7">
        <w:rPr>
          <w:rFonts w:ascii="Calibri" w:hAnsi="Calibri"/>
          <w:noProof/>
        </w:rPr>
        <w:t xml:space="preserve"> Biodiversity and Conservation, 2006. </w:t>
      </w:r>
      <w:r w:rsidRPr="005A1EB7">
        <w:rPr>
          <w:rFonts w:ascii="Calibri" w:hAnsi="Calibri"/>
          <w:b/>
          <w:noProof/>
        </w:rPr>
        <w:t>15</w:t>
      </w:r>
      <w:r w:rsidRPr="005A1EB7">
        <w:rPr>
          <w:rFonts w:ascii="Calibri" w:hAnsi="Calibri"/>
          <w:noProof/>
        </w:rPr>
        <w:t>: p. 1353–1374.</w:t>
      </w:r>
      <w:bookmarkEnd w:id="250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1" w:name="_ENREF_4"/>
      <w:r w:rsidRPr="005A1EB7">
        <w:rPr>
          <w:rFonts w:ascii="Calibri" w:hAnsi="Calibri"/>
          <w:noProof/>
        </w:rPr>
        <w:t>4.</w:t>
      </w:r>
      <w:r w:rsidRPr="005A1EB7">
        <w:rPr>
          <w:rFonts w:ascii="Calibri" w:hAnsi="Calibri"/>
          <w:noProof/>
        </w:rPr>
        <w:tab/>
        <w:t xml:space="preserve">Punyasena, S.W., G. Eshel, and J.C. Mcelwain, </w:t>
      </w:r>
      <w:r w:rsidRPr="005A1EB7">
        <w:rPr>
          <w:rFonts w:ascii="Calibri" w:hAnsi="Calibri"/>
          <w:i/>
          <w:noProof/>
        </w:rPr>
        <w:t>The influence of cli- mate on the spatial patterning of Neotropical plant families.</w:t>
      </w:r>
      <w:r w:rsidRPr="005A1EB7">
        <w:rPr>
          <w:rFonts w:ascii="Calibri" w:hAnsi="Calibri"/>
          <w:noProof/>
        </w:rPr>
        <w:t xml:space="preserve"> Journal of Biogeography, 2008. </w:t>
      </w:r>
      <w:r w:rsidRPr="005A1EB7">
        <w:rPr>
          <w:rFonts w:ascii="Calibri" w:hAnsi="Calibri"/>
          <w:b/>
          <w:noProof/>
        </w:rPr>
        <w:t>35</w:t>
      </w:r>
      <w:r w:rsidRPr="005A1EB7">
        <w:rPr>
          <w:rFonts w:ascii="Calibri" w:hAnsi="Calibri"/>
          <w:noProof/>
        </w:rPr>
        <w:t>: p. 117-130.</w:t>
      </w:r>
      <w:bookmarkEnd w:id="251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2" w:name="_ENREF_5"/>
      <w:r w:rsidRPr="005A1EB7">
        <w:rPr>
          <w:rFonts w:ascii="Calibri" w:hAnsi="Calibri"/>
          <w:noProof/>
        </w:rPr>
        <w:lastRenderedPageBreak/>
        <w:t>5.</w:t>
      </w:r>
      <w:r w:rsidRPr="005A1EB7">
        <w:rPr>
          <w:rFonts w:ascii="Calibri" w:hAnsi="Calibri"/>
          <w:noProof/>
        </w:rPr>
        <w:tab/>
        <w:t xml:space="preserve">Pirie, M.D., et al., </w:t>
      </w:r>
      <w:r w:rsidRPr="005A1EB7">
        <w:rPr>
          <w:rFonts w:ascii="Calibri" w:hAnsi="Calibri"/>
          <w:i/>
          <w:noProof/>
        </w:rPr>
        <w:t>‘Andean-centred’ genera in the short-branch clade of Annonaceae: testing biogeographical hypotheses using phylogeny reconstruction and molecular dating.</w:t>
      </w:r>
      <w:r w:rsidRPr="005A1EB7">
        <w:rPr>
          <w:rFonts w:ascii="Calibri" w:hAnsi="Calibri"/>
          <w:noProof/>
        </w:rPr>
        <w:t xml:space="preserve"> Journal of Biogeography, 2006. </w:t>
      </w:r>
      <w:r w:rsidRPr="005A1EB7">
        <w:rPr>
          <w:rFonts w:ascii="Calibri" w:hAnsi="Calibri"/>
          <w:b/>
          <w:noProof/>
        </w:rPr>
        <w:t>33</w:t>
      </w:r>
      <w:r w:rsidRPr="005A1EB7">
        <w:rPr>
          <w:rFonts w:ascii="Calibri" w:hAnsi="Calibri"/>
          <w:noProof/>
        </w:rPr>
        <w:t>(1): p. 31-46.</w:t>
      </w:r>
      <w:bookmarkEnd w:id="252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3" w:name="_ENREF_6"/>
      <w:r w:rsidRPr="005A1EB7">
        <w:rPr>
          <w:rFonts w:ascii="Calibri" w:hAnsi="Calibri"/>
          <w:noProof/>
        </w:rPr>
        <w:t>6.</w:t>
      </w:r>
      <w:r w:rsidRPr="005A1EB7">
        <w:rPr>
          <w:rFonts w:ascii="Calibri" w:hAnsi="Calibri"/>
          <w:noProof/>
        </w:rPr>
        <w:tab/>
        <w:t xml:space="preserve">Erkens, R.H.J., et al., </w:t>
      </w:r>
      <w:r w:rsidRPr="005A1EB7">
        <w:rPr>
          <w:rFonts w:ascii="Calibri" w:hAnsi="Calibri"/>
          <w:i/>
          <w:noProof/>
        </w:rPr>
        <w:t>A decade of uncertainty: Resolving the phylogenetic position of Diclinanona (Annonaceae), including taxonomic notes and a key to the species.</w:t>
      </w:r>
      <w:r w:rsidRPr="005A1EB7">
        <w:rPr>
          <w:rFonts w:ascii="Calibri" w:hAnsi="Calibri"/>
          <w:noProof/>
        </w:rPr>
        <w:t xml:space="preserve"> Taxon, 2014. </w:t>
      </w:r>
      <w:r w:rsidRPr="005A1EB7">
        <w:rPr>
          <w:rFonts w:ascii="Calibri" w:hAnsi="Calibri"/>
          <w:b/>
          <w:noProof/>
        </w:rPr>
        <w:t>63</w:t>
      </w:r>
      <w:r w:rsidRPr="005A1EB7">
        <w:rPr>
          <w:rFonts w:ascii="Calibri" w:hAnsi="Calibri"/>
          <w:noProof/>
        </w:rPr>
        <w:t>(6): p. 1244–1252.</w:t>
      </w:r>
      <w:bookmarkEnd w:id="253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4" w:name="_ENREF_7"/>
      <w:r w:rsidRPr="005A1EB7">
        <w:rPr>
          <w:rFonts w:ascii="Calibri" w:hAnsi="Calibri"/>
          <w:noProof/>
        </w:rPr>
        <w:t>7.</w:t>
      </w:r>
      <w:r w:rsidRPr="005A1EB7">
        <w:rPr>
          <w:rFonts w:ascii="Calibri" w:hAnsi="Calibri"/>
          <w:noProof/>
        </w:rPr>
        <w:tab/>
        <w:t xml:space="preserve">Byrne, M. and M. Hankinson, </w:t>
      </w:r>
      <w:r w:rsidRPr="005A1EB7">
        <w:rPr>
          <w:rFonts w:ascii="Calibri" w:hAnsi="Calibri"/>
          <w:i/>
          <w:noProof/>
        </w:rPr>
        <w:t>Testing the variability of chloroplast sequences for plant phylogeography.</w:t>
      </w:r>
      <w:r w:rsidRPr="005A1EB7">
        <w:rPr>
          <w:rFonts w:ascii="Calibri" w:hAnsi="Calibri"/>
          <w:noProof/>
        </w:rPr>
        <w:t xml:space="preserve"> Australian Journal of Botany, 2012. </w:t>
      </w:r>
      <w:r w:rsidRPr="005A1EB7">
        <w:rPr>
          <w:rFonts w:ascii="Calibri" w:hAnsi="Calibri"/>
          <w:b/>
          <w:noProof/>
        </w:rPr>
        <w:t>60</w:t>
      </w:r>
      <w:r w:rsidRPr="005A1EB7">
        <w:rPr>
          <w:rFonts w:ascii="Calibri" w:hAnsi="Calibri"/>
          <w:noProof/>
        </w:rPr>
        <w:t>(7): p. 569-574.</w:t>
      </w:r>
      <w:bookmarkEnd w:id="254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5" w:name="_ENREF_8"/>
      <w:r w:rsidRPr="005A1EB7">
        <w:rPr>
          <w:rFonts w:ascii="Calibri" w:hAnsi="Calibri"/>
          <w:noProof/>
        </w:rPr>
        <w:t>8.</w:t>
      </w:r>
      <w:r w:rsidRPr="005A1EB7">
        <w:rPr>
          <w:rFonts w:ascii="Calibri" w:hAnsi="Calibri"/>
          <w:noProof/>
        </w:rPr>
        <w:tab/>
        <w:t xml:space="preserve">Bortiri, E., et al., </w:t>
      </w:r>
      <w:r w:rsidRPr="005A1EB7">
        <w:rPr>
          <w:rFonts w:ascii="Calibri" w:hAnsi="Calibri"/>
          <w:i/>
          <w:noProof/>
        </w:rPr>
        <w:t>The complete chloroplast genome sequence of Brachypodium distachyon: sequence comparison and phylogenetic analysis of eight grass plastomes.</w:t>
      </w:r>
      <w:r w:rsidRPr="005A1EB7">
        <w:rPr>
          <w:rFonts w:ascii="Calibri" w:hAnsi="Calibri"/>
          <w:noProof/>
        </w:rPr>
        <w:t xml:space="preserve"> BMC Research Notes, 2008. </w:t>
      </w:r>
      <w:r w:rsidRPr="005A1EB7">
        <w:rPr>
          <w:rFonts w:ascii="Calibri" w:hAnsi="Calibri"/>
          <w:b/>
          <w:noProof/>
        </w:rPr>
        <w:t>1</w:t>
      </w:r>
      <w:r w:rsidRPr="005A1EB7">
        <w:rPr>
          <w:rFonts w:ascii="Calibri" w:hAnsi="Calibri"/>
          <w:noProof/>
        </w:rPr>
        <w:t>: p. 61-61.</w:t>
      </w:r>
      <w:bookmarkEnd w:id="255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6" w:name="_ENREF_9"/>
      <w:r w:rsidRPr="005A1EB7">
        <w:rPr>
          <w:rFonts w:ascii="Calibri" w:hAnsi="Calibri"/>
          <w:noProof/>
        </w:rPr>
        <w:t>9.</w:t>
      </w:r>
      <w:r w:rsidRPr="005A1EB7">
        <w:rPr>
          <w:rFonts w:ascii="Calibri" w:hAnsi="Calibri"/>
          <w:noProof/>
        </w:rPr>
        <w:tab/>
        <w:t xml:space="preserve">Huang, H., et al., </w:t>
      </w:r>
      <w:r w:rsidRPr="005A1EB7">
        <w:rPr>
          <w:rFonts w:ascii="Calibri" w:hAnsi="Calibri"/>
          <w:i/>
          <w:noProof/>
        </w:rPr>
        <w:t>Thirteen Camellia chloroplast genome sequences determined by high-throughput sequencing: genome structure and phylogenetic relationships.</w:t>
      </w:r>
      <w:r w:rsidRPr="005A1EB7">
        <w:rPr>
          <w:rFonts w:ascii="Calibri" w:hAnsi="Calibri"/>
          <w:noProof/>
        </w:rPr>
        <w:t xml:space="preserve"> BMC Evolutionary Biology, 2014. </w:t>
      </w:r>
      <w:r w:rsidRPr="005A1EB7">
        <w:rPr>
          <w:rFonts w:ascii="Calibri" w:hAnsi="Calibri"/>
          <w:b/>
          <w:noProof/>
        </w:rPr>
        <w:t>14</w:t>
      </w:r>
      <w:r w:rsidRPr="005A1EB7">
        <w:rPr>
          <w:rFonts w:ascii="Calibri" w:hAnsi="Calibri"/>
          <w:noProof/>
        </w:rPr>
        <w:t>(1): p. 151.</w:t>
      </w:r>
      <w:bookmarkEnd w:id="256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7" w:name="_ENREF_10"/>
      <w:r w:rsidRPr="005A1EB7">
        <w:rPr>
          <w:rFonts w:ascii="Calibri" w:hAnsi="Calibri"/>
          <w:noProof/>
        </w:rPr>
        <w:t>10.</w:t>
      </w:r>
      <w:r w:rsidRPr="005A1EB7">
        <w:rPr>
          <w:rFonts w:ascii="Calibri" w:hAnsi="Calibri"/>
          <w:noProof/>
        </w:rPr>
        <w:tab/>
        <w:t xml:space="preserve">Matsuoka, Y., et al., </w:t>
      </w:r>
      <w:r w:rsidRPr="005A1EB7">
        <w:rPr>
          <w:rFonts w:ascii="Calibri" w:hAnsi="Calibri"/>
          <w:i/>
          <w:noProof/>
        </w:rPr>
        <w:t>Whole Chloroplast Genome Comparison of Rice, Maize, and Wheat: Implications for Chloroplast Gene Diversification and Phylogeny of Cereals.</w:t>
      </w:r>
      <w:r w:rsidRPr="005A1EB7">
        <w:rPr>
          <w:rFonts w:ascii="Calibri" w:hAnsi="Calibri"/>
          <w:noProof/>
        </w:rPr>
        <w:t xml:space="preserve"> Molecular Biology and Evolution, 2002. </w:t>
      </w:r>
      <w:r w:rsidRPr="005A1EB7">
        <w:rPr>
          <w:rFonts w:ascii="Calibri" w:hAnsi="Calibri"/>
          <w:b/>
          <w:noProof/>
        </w:rPr>
        <w:t>19</w:t>
      </w:r>
      <w:r w:rsidRPr="005A1EB7">
        <w:rPr>
          <w:rFonts w:ascii="Calibri" w:hAnsi="Calibri"/>
          <w:noProof/>
        </w:rPr>
        <w:t>(12): p. 2084-2091.</w:t>
      </w:r>
      <w:bookmarkEnd w:id="257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8" w:name="_ENREF_11"/>
      <w:r w:rsidRPr="005A1EB7">
        <w:rPr>
          <w:rFonts w:ascii="Calibri" w:hAnsi="Calibri"/>
          <w:noProof/>
        </w:rPr>
        <w:t>11.</w:t>
      </w:r>
      <w:r w:rsidRPr="005A1EB7">
        <w:rPr>
          <w:rFonts w:ascii="Calibri" w:hAnsi="Calibri"/>
          <w:noProof/>
        </w:rPr>
        <w:tab/>
        <w:t xml:space="preserve">Shaw, J., et al., </w:t>
      </w:r>
      <w:r w:rsidRPr="005A1EB7">
        <w:rPr>
          <w:rFonts w:ascii="Calibri" w:hAnsi="Calibri"/>
          <w:i/>
          <w:noProof/>
        </w:rPr>
        <w:t>Comparison of whole chloroplast genome sequences to choose noncoding regions for phylogenetic studies in angiosperms: the tortoise and the hare III.</w:t>
      </w:r>
      <w:r w:rsidRPr="005A1EB7">
        <w:rPr>
          <w:rFonts w:ascii="Calibri" w:hAnsi="Calibri"/>
          <w:noProof/>
        </w:rPr>
        <w:t xml:space="preserve"> American Journal of Botany, 2007. </w:t>
      </w:r>
      <w:r w:rsidRPr="005A1EB7">
        <w:rPr>
          <w:rFonts w:ascii="Calibri" w:hAnsi="Calibri"/>
          <w:b/>
          <w:noProof/>
        </w:rPr>
        <w:t>94</w:t>
      </w:r>
      <w:r w:rsidRPr="005A1EB7">
        <w:rPr>
          <w:rFonts w:ascii="Calibri" w:hAnsi="Calibri"/>
          <w:noProof/>
        </w:rPr>
        <w:t>(3): p. 275-288.</w:t>
      </w:r>
      <w:bookmarkEnd w:id="258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9" w:name="_ENREF_12"/>
      <w:r w:rsidRPr="005A1EB7">
        <w:rPr>
          <w:rFonts w:ascii="Calibri" w:hAnsi="Calibri"/>
          <w:noProof/>
        </w:rPr>
        <w:t>12.</w:t>
      </w:r>
      <w:r w:rsidRPr="005A1EB7">
        <w:rPr>
          <w:rFonts w:ascii="Calibri" w:hAnsi="Calibri"/>
          <w:noProof/>
        </w:rPr>
        <w:tab/>
        <w:t xml:space="preserve">Benson, D.A., et al., </w:t>
      </w:r>
      <w:r w:rsidRPr="005A1EB7">
        <w:rPr>
          <w:rFonts w:ascii="Calibri" w:hAnsi="Calibri"/>
          <w:i/>
          <w:noProof/>
        </w:rPr>
        <w:t>GenBank.</w:t>
      </w:r>
      <w:r w:rsidRPr="005A1EB7">
        <w:rPr>
          <w:rFonts w:ascii="Calibri" w:hAnsi="Calibri"/>
          <w:noProof/>
        </w:rPr>
        <w:t xml:space="preserve"> Nucleic Acids Research, 2013. </w:t>
      </w:r>
      <w:r w:rsidRPr="005A1EB7">
        <w:rPr>
          <w:rFonts w:ascii="Calibri" w:hAnsi="Calibri"/>
          <w:b/>
          <w:noProof/>
        </w:rPr>
        <w:t>41</w:t>
      </w:r>
      <w:r w:rsidRPr="005A1EB7">
        <w:rPr>
          <w:rFonts w:ascii="Calibri" w:hAnsi="Calibri"/>
          <w:noProof/>
        </w:rPr>
        <w:t>(D1): p. D36-D42.</w:t>
      </w:r>
      <w:bookmarkEnd w:id="259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0" w:name="_ENREF_13"/>
      <w:r w:rsidRPr="005A1EB7">
        <w:rPr>
          <w:rFonts w:ascii="Calibri" w:hAnsi="Calibri"/>
          <w:noProof/>
        </w:rPr>
        <w:t>13.</w:t>
      </w:r>
      <w:r w:rsidRPr="005A1EB7">
        <w:rPr>
          <w:rFonts w:ascii="Calibri" w:hAnsi="Calibri"/>
          <w:noProof/>
        </w:rPr>
        <w:tab/>
        <w:t xml:space="preserve">Information, N.C.f.B. </w:t>
      </w:r>
      <w:r w:rsidRPr="005A1EB7">
        <w:rPr>
          <w:rFonts w:ascii="Calibri" w:hAnsi="Calibri"/>
          <w:i/>
          <w:noProof/>
        </w:rPr>
        <w:t>GenBank</w:t>
      </w:r>
      <w:r w:rsidRPr="005A1EB7">
        <w:rPr>
          <w:rFonts w:ascii="Calibri" w:hAnsi="Calibri"/>
          <w:noProof/>
        </w:rPr>
        <w:t xml:space="preserve">.  [cited 2015 20-April]; Available from: </w:t>
      </w:r>
      <w:hyperlink r:id="rId6" w:history="1">
        <w:r w:rsidRPr="005A1EB7">
          <w:rPr>
            <w:rStyle w:val="Hyperlink"/>
            <w:rFonts w:ascii="Calibri" w:hAnsi="Calibri"/>
            <w:noProof/>
          </w:rPr>
          <w:t>http://www.ncbi.nlm.nih.gov/genbank/</w:t>
        </w:r>
      </w:hyperlink>
      <w:r w:rsidRPr="005A1EB7">
        <w:rPr>
          <w:rFonts w:ascii="Calibri" w:hAnsi="Calibri"/>
          <w:noProof/>
        </w:rPr>
        <w:t>.</w:t>
      </w:r>
      <w:bookmarkEnd w:id="260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1" w:name="_ENREF_14"/>
      <w:r w:rsidRPr="005A1EB7">
        <w:rPr>
          <w:rFonts w:ascii="Calibri" w:hAnsi="Calibri"/>
          <w:noProof/>
        </w:rPr>
        <w:t>14.</w:t>
      </w:r>
      <w:r w:rsidRPr="005A1EB7">
        <w:rPr>
          <w:rFonts w:ascii="Calibri" w:hAnsi="Calibri"/>
          <w:noProof/>
        </w:rPr>
        <w:tab/>
        <w:t xml:space="preserve">Couvreur, T.L.P., et al., </w:t>
      </w:r>
      <w:r w:rsidRPr="005A1EB7">
        <w:rPr>
          <w:rFonts w:ascii="Calibri" w:hAnsi="Calibri"/>
          <w:i/>
          <w:noProof/>
        </w:rPr>
        <w:t>Early evolutionary history of the flowering plant family Annonaceae: steady diversification and boreotropical geodispersal.</w:t>
      </w:r>
      <w:r w:rsidRPr="005A1EB7">
        <w:rPr>
          <w:rFonts w:ascii="Calibri" w:hAnsi="Calibri"/>
          <w:noProof/>
        </w:rPr>
        <w:t xml:space="preserve"> Journal of Biogeography, 2011. </w:t>
      </w:r>
      <w:r w:rsidRPr="005A1EB7">
        <w:rPr>
          <w:rFonts w:ascii="Calibri" w:hAnsi="Calibri"/>
          <w:b/>
          <w:noProof/>
        </w:rPr>
        <w:t>38</w:t>
      </w:r>
      <w:r w:rsidRPr="005A1EB7">
        <w:rPr>
          <w:rFonts w:ascii="Calibri" w:hAnsi="Calibri"/>
          <w:noProof/>
        </w:rPr>
        <w:t>(4): p. 664-680.</w:t>
      </w:r>
      <w:bookmarkEnd w:id="261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2" w:name="_ENREF_15"/>
      <w:r w:rsidRPr="005A1EB7">
        <w:rPr>
          <w:rFonts w:ascii="Calibri" w:hAnsi="Calibri"/>
          <w:noProof/>
        </w:rPr>
        <w:t>15.</w:t>
      </w:r>
      <w:r w:rsidRPr="005A1EB7">
        <w:rPr>
          <w:rFonts w:ascii="Calibri" w:hAnsi="Calibri"/>
          <w:noProof/>
        </w:rPr>
        <w:tab/>
        <w:t xml:space="preserve">Burkill, H.M., </w:t>
      </w:r>
      <w:r w:rsidRPr="005A1EB7">
        <w:rPr>
          <w:rFonts w:ascii="Calibri" w:hAnsi="Calibri"/>
          <w:i/>
          <w:noProof/>
        </w:rPr>
        <w:t>The useful plants of West Tropical Africa</w:t>
      </w:r>
      <w:r w:rsidRPr="005A1EB7">
        <w:rPr>
          <w:rFonts w:ascii="Calibri" w:hAnsi="Calibri"/>
          <w:noProof/>
        </w:rPr>
        <w:t>. Vol. 1. 1985, Kew, Richmond, United Kingdom: Royal Botanic Gardens.</w:t>
      </w:r>
      <w:bookmarkEnd w:id="262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3" w:name="_ENREF_16"/>
      <w:r w:rsidRPr="005A1EB7">
        <w:rPr>
          <w:rFonts w:ascii="Calibri" w:hAnsi="Calibri"/>
          <w:noProof/>
        </w:rPr>
        <w:t>16.</w:t>
      </w:r>
      <w:r w:rsidRPr="005A1EB7">
        <w:rPr>
          <w:rFonts w:ascii="Calibri" w:hAnsi="Calibri"/>
          <w:noProof/>
        </w:rPr>
        <w:tab/>
        <w:t xml:space="preserve">Ruby, J.G., P. Bellare, and J.L. DeRisi, </w:t>
      </w:r>
      <w:r w:rsidRPr="005A1EB7">
        <w:rPr>
          <w:rFonts w:ascii="Calibri" w:hAnsi="Calibri"/>
          <w:i/>
          <w:noProof/>
        </w:rPr>
        <w:t>PRICE: Software for the Targeted Assembly of Components of (Meta) Genomic Sequence Data.</w:t>
      </w:r>
      <w:r w:rsidRPr="005A1EB7">
        <w:rPr>
          <w:rFonts w:ascii="Calibri" w:hAnsi="Calibri"/>
          <w:noProof/>
        </w:rPr>
        <w:t xml:space="preserve"> G3: Genes|Genomes|Genetics, 2013. </w:t>
      </w:r>
      <w:r w:rsidRPr="005A1EB7">
        <w:rPr>
          <w:rFonts w:ascii="Calibri" w:hAnsi="Calibri"/>
          <w:b/>
          <w:noProof/>
        </w:rPr>
        <w:t>3</w:t>
      </w:r>
      <w:r w:rsidRPr="005A1EB7">
        <w:rPr>
          <w:rFonts w:ascii="Calibri" w:hAnsi="Calibri"/>
          <w:noProof/>
        </w:rPr>
        <w:t>(5): p. 865-880.</w:t>
      </w:r>
      <w:bookmarkEnd w:id="263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4" w:name="_ENREF_17"/>
      <w:r w:rsidRPr="005A1EB7">
        <w:rPr>
          <w:rFonts w:ascii="Calibri" w:hAnsi="Calibri"/>
          <w:noProof/>
        </w:rPr>
        <w:t>17.</w:t>
      </w:r>
      <w:r w:rsidRPr="005A1EB7">
        <w:rPr>
          <w:rFonts w:ascii="Calibri" w:hAnsi="Calibri"/>
          <w:noProof/>
        </w:rPr>
        <w:tab/>
        <w:t xml:space="preserve">Kearse, M., et al., </w:t>
      </w:r>
      <w:r w:rsidRPr="005A1EB7">
        <w:rPr>
          <w:rFonts w:ascii="Calibri" w:hAnsi="Calibri"/>
          <w:i/>
          <w:noProof/>
        </w:rPr>
        <w:t>Geneious Basic: An integrated and extendable desktop software platform for the organization and analysis of sequence data.</w:t>
      </w:r>
      <w:r w:rsidRPr="005A1EB7">
        <w:rPr>
          <w:rFonts w:ascii="Calibri" w:hAnsi="Calibri"/>
          <w:noProof/>
        </w:rPr>
        <w:t xml:space="preserve"> Bioinformatics, 2012. </w:t>
      </w:r>
      <w:r w:rsidRPr="005A1EB7">
        <w:rPr>
          <w:rFonts w:ascii="Calibri" w:hAnsi="Calibri"/>
          <w:b/>
          <w:noProof/>
        </w:rPr>
        <w:t>28</w:t>
      </w:r>
      <w:r w:rsidRPr="005A1EB7">
        <w:rPr>
          <w:rFonts w:ascii="Calibri" w:hAnsi="Calibri"/>
          <w:noProof/>
        </w:rPr>
        <w:t>(12): p. 1647-1649.</w:t>
      </w:r>
      <w:bookmarkEnd w:id="264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5" w:name="_ENREF_18"/>
      <w:r w:rsidRPr="005A1EB7">
        <w:rPr>
          <w:rFonts w:ascii="Calibri" w:hAnsi="Calibri"/>
          <w:noProof/>
        </w:rPr>
        <w:t>18.</w:t>
      </w:r>
      <w:r w:rsidRPr="005A1EB7">
        <w:rPr>
          <w:rFonts w:ascii="Calibri" w:hAnsi="Calibri"/>
          <w:noProof/>
        </w:rPr>
        <w:tab/>
        <w:t xml:space="preserve">Wyman, S.K., R.K. Jansen, and J.L. Boore, </w:t>
      </w:r>
      <w:r w:rsidRPr="005A1EB7">
        <w:rPr>
          <w:rFonts w:ascii="Calibri" w:hAnsi="Calibri"/>
          <w:i/>
          <w:noProof/>
        </w:rPr>
        <w:t>Automatic annotation of organellar genomes with DOGMA.</w:t>
      </w:r>
      <w:r w:rsidRPr="005A1EB7">
        <w:rPr>
          <w:rFonts w:ascii="Calibri" w:hAnsi="Calibri"/>
          <w:noProof/>
        </w:rPr>
        <w:t xml:space="preserve"> Bioinformatics, 2004. </w:t>
      </w:r>
      <w:r w:rsidRPr="005A1EB7">
        <w:rPr>
          <w:rFonts w:ascii="Calibri" w:hAnsi="Calibri"/>
          <w:b/>
          <w:noProof/>
        </w:rPr>
        <w:t>20</w:t>
      </w:r>
      <w:r w:rsidRPr="005A1EB7">
        <w:rPr>
          <w:rFonts w:ascii="Calibri" w:hAnsi="Calibri"/>
          <w:noProof/>
        </w:rPr>
        <w:t>(17): p. 3252-3255.</w:t>
      </w:r>
      <w:bookmarkEnd w:id="265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6" w:name="_ENREF_19"/>
      <w:r w:rsidRPr="005A1EB7">
        <w:rPr>
          <w:rFonts w:ascii="Calibri" w:hAnsi="Calibri"/>
          <w:noProof/>
        </w:rPr>
        <w:t>19.</w:t>
      </w:r>
      <w:r w:rsidRPr="005A1EB7">
        <w:rPr>
          <w:rFonts w:ascii="Calibri" w:hAnsi="Calibri"/>
          <w:noProof/>
        </w:rPr>
        <w:tab/>
        <w:t xml:space="preserve">Conant, G.C. and K.H. Wolfe, </w:t>
      </w:r>
      <w:r w:rsidRPr="005A1EB7">
        <w:rPr>
          <w:rFonts w:ascii="Calibri" w:hAnsi="Calibri"/>
          <w:i/>
          <w:noProof/>
        </w:rPr>
        <w:t>GenomeVx: simple web-based creation of editable circular chromosome maps.</w:t>
      </w:r>
      <w:r w:rsidRPr="005A1EB7">
        <w:rPr>
          <w:rFonts w:ascii="Calibri" w:hAnsi="Calibri"/>
          <w:noProof/>
        </w:rPr>
        <w:t xml:space="preserve"> Bioinformatics, 2008. </w:t>
      </w:r>
      <w:r w:rsidRPr="005A1EB7">
        <w:rPr>
          <w:rFonts w:ascii="Calibri" w:hAnsi="Calibri"/>
          <w:b/>
          <w:noProof/>
        </w:rPr>
        <w:t>24</w:t>
      </w:r>
      <w:r w:rsidRPr="005A1EB7">
        <w:rPr>
          <w:rFonts w:ascii="Calibri" w:hAnsi="Calibri"/>
          <w:noProof/>
        </w:rPr>
        <w:t>(6): p. 861-862.</w:t>
      </w:r>
      <w:bookmarkEnd w:id="266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7" w:name="_ENREF_20"/>
      <w:r w:rsidRPr="005A1EB7">
        <w:rPr>
          <w:rFonts w:ascii="Calibri" w:hAnsi="Calibri"/>
          <w:noProof/>
        </w:rPr>
        <w:t>20.</w:t>
      </w:r>
      <w:r w:rsidRPr="005A1EB7">
        <w:rPr>
          <w:rFonts w:ascii="Calibri" w:hAnsi="Calibri"/>
          <w:noProof/>
        </w:rPr>
        <w:tab/>
        <w:t xml:space="preserve">Bendich, A.J., </w:t>
      </w:r>
      <w:r w:rsidRPr="005A1EB7">
        <w:rPr>
          <w:rFonts w:ascii="Calibri" w:hAnsi="Calibri"/>
          <w:i/>
          <w:noProof/>
        </w:rPr>
        <w:t>Circular Chloroplast Chromosomes: The Grand Illusion.</w:t>
      </w:r>
      <w:r w:rsidRPr="005A1EB7">
        <w:rPr>
          <w:rFonts w:ascii="Calibri" w:hAnsi="Calibri"/>
          <w:noProof/>
        </w:rPr>
        <w:t xml:space="preserve"> The Plant Cell Online, 2004. </w:t>
      </w:r>
      <w:r w:rsidRPr="005A1EB7">
        <w:rPr>
          <w:rFonts w:ascii="Calibri" w:hAnsi="Calibri"/>
          <w:b/>
          <w:noProof/>
        </w:rPr>
        <w:t>16</w:t>
      </w:r>
      <w:r w:rsidRPr="005A1EB7">
        <w:rPr>
          <w:rFonts w:ascii="Calibri" w:hAnsi="Calibri"/>
          <w:noProof/>
        </w:rPr>
        <w:t>(7): p. 1661-1666.</w:t>
      </w:r>
      <w:bookmarkEnd w:id="267"/>
    </w:p>
    <w:p w:rsidR="005A1EB7" w:rsidRPr="005A1EB7" w:rsidRDefault="005A1EB7" w:rsidP="005A1EB7">
      <w:pPr>
        <w:spacing w:line="240" w:lineRule="auto"/>
        <w:ind w:left="720" w:hanging="720"/>
        <w:rPr>
          <w:rFonts w:ascii="Calibri" w:hAnsi="Calibri"/>
          <w:noProof/>
        </w:rPr>
      </w:pPr>
      <w:bookmarkStart w:id="268" w:name="_ENREF_21"/>
      <w:r w:rsidRPr="005A1EB7">
        <w:rPr>
          <w:rFonts w:ascii="Calibri" w:hAnsi="Calibri"/>
          <w:noProof/>
        </w:rPr>
        <w:t>21.</w:t>
      </w:r>
      <w:r w:rsidRPr="005A1EB7">
        <w:rPr>
          <w:rFonts w:ascii="Calibri" w:hAnsi="Calibri"/>
          <w:noProof/>
        </w:rPr>
        <w:tab/>
        <w:t xml:space="preserve">Krupinska, K., J. Melonek, and K. Krause, </w:t>
      </w:r>
      <w:r w:rsidRPr="005A1EB7">
        <w:rPr>
          <w:rFonts w:ascii="Calibri" w:hAnsi="Calibri"/>
          <w:i/>
          <w:noProof/>
        </w:rPr>
        <w:t>New insights into plastid nucleoid structure and functionality.</w:t>
      </w:r>
      <w:r w:rsidRPr="005A1EB7">
        <w:rPr>
          <w:rFonts w:ascii="Calibri" w:hAnsi="Calibri"/>
          <w:noProof/>
        </w:rPr>
        <w:t xml:space="preserve"> Planta, 2013. </w:t>
      </w:r>
      <w:r w:rsidRPr="005A1EB7">
        <w:rPr>
          <w:rFonts w:ascii="Calibri" w:hAnsi="Calibri"/>
          <w:b/>
          <w:noProof/>
        </w:rPr>
        <w:t>237</w:t>
      </w:r>
      <w:r w:rsidRPr="005A1EB7">
        <w:rPr>
          <w:rFonts w:ascii="Calibri" w:hAnsi="Calibri"/>
          <w:noProof/>
        </w:rPr>
        <w:t>(3): p. 653-664.</w:t>
      </w:r>
      <w:bookmarkEnd w:id="268"/>
    </w:p>
    <w:p w:rsidR="005A1EB7" w:rsidRDefault="005A1EB7" w:rsidP="005A1EB7">
      <w:pPr>
        <w:spacing w:line="240" w:lineRule="auto"/>
        <w:rPr>
          <w:rFonts w:ascii="Calibri" w:hAnsi="Calibri"/>
          <w:noProof/>
        </w:rPr>
      </w:pPr>
    </w:p>
    <w:p w:rsidR="00143581" w:rsidRPr="0077193C" w:rsidRDefault="00E23C3D" w:rsidP="005F6560">
      <w:pPr>
        <w:spacing w:line="480" w:lineRule="auto"/>
      </w:pPr>
      <w:r w:rsidRPr="0077193C">
        <w:fldChar w:fldCharType="end"/>
      </w:r>
    </w:p>
    <w:sectPr w:rsidR="00143581" w:rsidRPr="0077193C" w:rsidSect="00C0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Erkens-Hulshof" w:date="2015-04-26T21:46:00Z" w:initials="S">
    <w:p w:rsidR="006477AA" w:rsidRDefault="006477AA">
      <w:pPr>
        <w:pStyle w:val="CommentText"/>
      </w:pPr>
      <w:r>
        <w:rPr>
          <w:rStyle w:val="CommentReference"/>
        </w:rPr>
        <w:annotationRef/>
      </w:r>
      <w:r>
        <w:t>I think we got the material from Hans, right? In that case we should add him as thanks for providing it.</w:t>
      </w:r>
    </w:p>
  </w:comment>
  <w:comment w:id="53" w:author="Erkens-Hulshof" w:date="2015-04-26T21:46:00Z" w:initials="S">
    <w:p w:rsidR="00641BE3" w:rsidRPr="00641BE3" w:rsidRDefault="00641BE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641BE3">
        <w:rPr>
          <w:rFonts w:ascii="KvgkrnAdvTTe45e47d2" w:hAnsi="KvgkrnAdvTTe45e47d2" w:cs="KvgkrnAdvTTe45e47d2"/>
          <w:sz w:val="16"/>
          <w:szCs w:val="16"/>
          <w:lang w:val="en-US"/>
        </w:rPr>
        <w:t>Massoni</w:t>
      </w:r>
      <w:proofErr w:type="spellEnd"/>
      <w:r w:rsidRPr="00641BE3">
        <w:rPr>
          <w:rFonts w:ascii="KvgkrnAdvTTe45e47d2" w:hAnsi="KvgkrnAdvTTe45e47d2" w:cs="KvgkrnAdvTTe45e47d2"/>
          <w:sz w:val="16"/>
          <w:szCs w:val="16"/>
          <w:lang w:val="en-US"/>
        </w:rPr>
        <w:t xml:space="preserve"> </w:t>
      </w:r>
      <w:r w:rsidRPr="00641BE3">
        <w:rPr>
          <w:rFonts w:ascii="JprrhwAdvTT7329fd89.I" w:hAnsi="JprrhwAdvTT7329fd89.I" w:cs="JprrhwAdvTT7329fd89.I"/>
          <w:sz w:val="16"/>
          <w:szCs w:val="16"/>
          <w:lang w:val="en-US"/>
        </w:rPr>
        <w:t xml:space="preserve">et al. BMC Evolutionary Biology </w:t>
      </w:r>
      <w:r w:rsidRPr="00641BE3">
        <w:rPr>
          <w:rFonts w:ascii="MyriadPro-Regular" w:hAnsi="MyriadPro-Regular" w:cs="MyriadPro-Regular"/>
          <w:sz w:val="16"/>
          <w:szCs w:val="16"/>
          <w:lang w:val="en-US"/>
        </w:rPr>
        <w:t>(2015) 15:49</w:t>
      </w:r>
    </w:p>
  </w:comment>
  <w:comment w:id="54" w:author="Erkens-Hulshof" w:date="2015-04-26T21:46:00Z" w:initials="S">
    <w:p w:rsidR="00FE5CF5" w:rsidRDefault="00FE5CF5" w:rsidP="00FE5CF5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</w:pPr>
      <w:r>
        <w:rPr>
          <w:rStyle w:val="CommentReference"/>
        </w:rPr>
        <w:annotationRef/>
      </w:r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Couvreur TLP,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Pirie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MD,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Chatrou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LW,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Saunders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RMK,</w:t>
      </w:r>
    </w:p>
    <w:p w:rsidR="00FE5CF5" w:rsidRPr="00FE5CF5" w:rsidRDefault="00FE5CF5" w:rsidP="00FE5C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Su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Y,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Richardson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JE, Erkens RHJ. 2011. </w:t>
      </w:r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Early evolutionary</w:t>
      </w:r>
    </w:p>
    <w:p w:rsidR="00FE5CF5" w:rsidRPr="00FE5CF5" w:rsidRDefault="00FE5CF5" w:rsidP="00FE5C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history</w:t>
      </w:r>
      <w:proofErr w:type="gramEnd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of the flowering plant family </w:t>
      </w:r>
      <w:proofErr w:type="spellStart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Annonaceae</w:t>
      </w:r>
      <w:proofErr w:type="spellEnd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:</w:t>
      </w:r>
    </w:p>
    <w:p w:rsidR="00FE5CF5" w:rsidRPr="00FE5CF5" w:rsidRDefault="00FE5CF5" w:rsidP="00FE5CF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steady</w:t>
      </w:r>
      <w:proofErr w:type="gramEnd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diversification and </w:t>
      </w:r>
      <w:proofErr w:type="spellStart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boreotropical</w:t>
      </w:r>
      <w:proofErr w:type="spellEnd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</w:t>
      </w:r>
      <w:proofErr w:type="spellStart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geodispersal</w:t>
      </w:r>
      <w:proofErr w:type="spellEnd"/>
      <w:r w:rsidRPr="00FE5CF5">
        <w:rPr>
          <w:rFonts w:ascii="NewCenturySchlbk-Roman" w:hAnsi="NewCenturySchlbk-Roman" w:cs="NewCenturySchlbk-Roman"/>
          <w:sz w:val="16"/>
          <w:szCs w:val="16"/>
          <w:lang w:val="en-US"/>
        </w:rPr>
        <w:t>.</w:t>
      </w:r>
    </w:p>
    <w:p w:rsidR="00FE5CF5" w:rsidRDefault="00FE5CF5" w:rsidP="00FE5CF5">
      <w:pPr>
        <w:pStyle w:val="CommentText"/>
        <w:rPr>
          <w:rFonts w:ascii="NewCenturySchlbk-Roman" w:hAnsi="NewCenturySchlbk-Roman" w:cs="NewCenturySchlbk-Roman"/>
          <w:sz w:val="16"/>
          <w:szCs w:val="16"/>
          <w:lang w:val="nl-NL"/>
        </w:rPr>
      </w:pPr>
      <w:r>
        <w:rPr>
          <w:rFonts w:ascii="NewCenturySchlbk-Italic" w:hAnsi="NewCenturySchlbk-Italic" w:cs="NewCenturySchlbk-Italic"/>
          <w:i/>
          <w:iCs/>
          <w:sz w:val="16"/>
          <w:szCs w:val="16"/>
          <w:lang w:val="nl-NL"/>
        </w:rPr>
        <w:t xml:space="preserve">Journal of </w:t>
      </w:r>
      <w:proofErr w:type="spellStart"/>
      <w:r>
        <w:rPr>
          <w:rFonts w:ascii="NewCenturySchlbk-Italic" w:hAnsi="NewCenturySchlbk-Italic" w:cs="NewCenturySchlbk-Italic"/>
          <w:i/>
          <w:iCs/>
          <w:sz w:val="16"/>
          <w:szCs w:val="16"/>
          <w:lang w:val="nl-NL"/>
        </w:rPr>
        <w:t>Biogeography</w:t>
      </w:r>
      <w:proofErr w:type="spellEnd"/>
      <w:r>
        <w:rPr>
          <w:rFonts w:ascii="NewCenturySchlbk-Italic" w:hAnsi="NewCenturySchlbk-Italic" w:cs="NewCenturySchlbk-Italic"/>
          <w:i/>
          <w:iCs/>
          <w:sz w:val="16"/>
          <w:szCs w:val="16"/>
          <w:lang w:val="nl-NL"/>
        </w:rPr>
        <w:t xml:space="preserve"> </w:t>
      </w:r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38: </w:t>
      </w:r>
      <w:r>
        <w:rPr>
          <w:rFonts w:ascii="NewCenturySchlbk-Roman" w:hAnsi="NewCenturySchlbk-Roman" w:cs="NewCenturySchlbk-Roman"/>
          <w:sz w:val="16"/>
          <w:szCs w:val="16"/>
          <w:lang w:val="nl-NL"/>
        </w:rPr>
        <w:t>664–680.</w:t>
      </w:r>
    </w:p>
    <w:p w:rsidR="004476CE" w:rsidRDefault="004476CE" w:rsidP="00FE5CF5">
      <w:pPr>
        <w:pStyle w:val="CommentText"/>
        <w:rPr>
          <w:rFonts w:ascii="NewCenturySchlbk-Roman" w:hAnsi="NewCenturySchlbk-Roman" w:cs="NewCenturySchlbk-Roman"/>
          <w:sz w:val="16"/>
          <w:szCs w:val="16"/>
          <w:lang w:val="nl-NL"/>
        </w:rPr>
      </w:pPr>
    </w:p>
    <w:p w:rsidR="00FE5CF5" w:rsidRPr="00FE5CF5" w:rsidRDefault="00FE5CF5" w:rsidP="00FE5CF5">
      <w:pPr>
        <w:pStyle w:val="CommentText"/>
        <w:rPr>
          <w:lang w:val="nl-NL"/>
        </w:rPr>
      </w:pPr>
      <w:proofErr w:type="spellStart"/>
      <w:r w:rsidRPr="00FE5CF5">
        <w:rPr>
          <w:rFonts w:cs="NewCenturySchlbk-Roman"/>
          <w:sz w:val="22"/>
          <w:szCs w:val="22"/>
          <w:lang w:val="nl-NL"/>
        </w:rPr>
        <w:t>Chatrou</w:t>
      </w:r>
      <w:proofErr w:type="spellEnd"/>
      <w:r w:rsidRPr="00FE5CF5">
        <w:rPr>
          <w:rFonts w:cs="NewCenturySchlbk-Roman"/>
          <w:sz w:val="22"/>
          <w:szCs w:val="22"/>
          <w:lang w:val="nl-NL"/>
        </w:rPr>
        <w:t xml:space="preserve"> </w:t>
      </w:r>
      <w:r w:rsidRPr="00FE5CF5">
        <w:rPr>
          <w:rFonts w:cs="NewCenturySchlbk-Italic"/>
          <w:i/>
          <w:iCs/>
          <w:sz w:val="22"/>
          <w:szCs w:val="22"/>
          <w:lang w:val="nl-NL"/>
        </w:rPr>
        <w:t>et al</w:t>
      </w:r>
      <w:proofErr w:type="gramStart"/>
      <w:r w:rsidRPr="00FE5CF5">
        <w:rPr>
          <w:rFonts w:cs="NewCenturySchlbk-Roman"/>
          <w:sz w:val="22"/>
          <w:szCs w:val="22"/>
          <w:lang w:val="nl-NL"/>
        </w:rPr>
        <w:t>.</w:t>
      </w:r>
      <w:proofErr w:type="gramEnd"/>
      <w:r w:rsidRPr="00FE5CF5">
        <w:rPr>
          <w:rFonts w:cs="NewCenturySchlbk-Roman"/>
          <w:sz w:val="22"/>
          <w:szCs w:val="22"/>
          <w:lang w:val="nl-NL"/>
        </w:rPr>
        <w:t>, 2012</w:t>
      </w:r>
    </w:p>
  </w:comment>
  <w:comment w:id="61" w:author="Erkens-Hulshof" w:date="2015-04-26T21:46:00Z" w:initials="S">
    <w:p w:rsidR="004476CE" w:rsidRPr="004476CE" w:rsidRDefault="004476CE" w:rsidP="004476C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>
        <w:rPr>
          <w:rStyle w:val="CommentReference"/>
        </w:rPr>
        <w:annotationRef/>
      </w:r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Erkens RHJ,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Chatrou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LW, Couvreur TLP. 2012. </w:t>
      </w:r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>Radiations</w:t>
      </w:r>
    </w:p>
    <w:p w:rsidR="004476CE" w:rsidRPr="004476CE" w:rsidRDefault="004476CE" w:rsidP="004476C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>and</w:t>
      </w:r>
      <w:proofErr w:type="gramEnd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key innovations in an early branching angiosperm</w:t>
      </w:r>
    </w:p>
    <w:p w:rsidR="004476CE" w:rsidRPr="004476CE" w:rsidRDefault="004476CE" w:rsidP="004476CE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</w:pPr>
      <w:proofErr w:type="gramStart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>lineage</w:t>
      </w:r>
      <w:proofErr w:type="gramEnd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(</w:t>
      </w:r>
      <w:proofErr w:type="spellStart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>Annonaceae</w:t>
      </w:r>
      <w:proofErr w:type="spellEnd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; </w:t>
      </w:r>
      <w:proofErr w:type="spellStart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>Magnoliales</w:t>
      </w:r>
      <w:proofErr w:type="spellEnd"/>
      <w:r w:rsidRPr="004476CE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). </w:t>
      </w:r>
      <w:r w:rsidRPr="004476CE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>Botanical Journal of the</w:t>
      </w:r>
    </w:p>
    <w:p w:rsidR="004476CE" w:rsidRDefault="004476CE" w:rsidP="004476CE">
      <w:pPr>
        <w:pStyle w:val="CommentText"/>
      </w:pPr>
      <w:r w:rsidRPr="00FC2DC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Linnean Society </w:t>
      </w:r>
      <w:r w:rsidRPr="00FC2DC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169: </w:t>
      </w:r>
      <w:r w:rsidRPr="00FC2DCA">
        <w:rPr>
          <w:rFonts w:ascii="NewCenturySchlbk-Roman" w:hAnsi="NewCenturySchlbk-Roman" w:cs="NewCenturySchlbk-Roman"/>
          <w:sz w:val="16"/>
          <w:szCs w:val="16"/>
          <w:lang w:val="en-US"/>
        </w:rPr>
        <w:t>117–134.</w:t>
      </w:r>
    </w:p>
  </w:comment>
  <w:comment w:id="85" w:author="Erkens-Hulshof" w:date="2015-04-26T21:46:00Z" w:initials="S">
    <w:p w:rsidR="00AE1EEA" w:rsidRPr="00FC2DC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FC2DC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van Gemerden BS, Olff H, Parren MPE, Bongers F. 2003.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The pristine rain forest? Remnants of historical human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impacts</w:t>
      </w:r>
      <w:proofErr w:type="gramEnd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on current tree species composition and diversity.</w:t>
      </w:r>
    </w:p>
    <w:p w:rsidR="00AE1EEA" w:rsidRPr="00FC2DC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AE1EE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Journal of Biogeography </w:t>
      </w:r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30: </w:t>
      </w:r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1381–1390.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Gentry AH. 1988. </w:t>
      </w:r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Tree species richness of upper Amazonian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</w:pPr>
      <w:proofErr w:type="gramStart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forests</w:t>
      </w:r>
      <w:proofErr w:type="gramEnd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. </w:t>
      </w:r>
      <w:r w:rsidRPr="00AE1EE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>Proceedings of the National Academy of Sciences of</w:t>
      </w:r>
    </w:p>
    <w:p w:rsidR="00AE1EEA" w:rsidRDefault="00AE1EEA" w:rsidP="00AE1EEA">
      <w:pPr>
        <w:pStyle w:val="CommentText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AE1EE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>the</w:t>
      </w:r>
      <w:proofErr w:type="gramEnd"/>
      <w:r w:rsidRPr="00AE1EE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 United States of America </w:t>
      </w:r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85: </w:t>
      </w:r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156–159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Slik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JWF,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Poulsen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AD, Ashton PS, Cannon CH,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Eichhorn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KAO,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Kartawinata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K,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Lanniari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I,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Nagamasu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H,</w:t>
      </w:r>
    </w:p>
    <w:p w:rsid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</w:pP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Nakagawa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M, van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Nieuwstadt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MGL,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Payne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J,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Saridan</w:t>
      </w:r>
      <w:proofErr w:type="spellEnd"/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A,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Sidiyasa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K,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Verburg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RW, Webb CO,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Wilkie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P. 2003.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A floristic analysis of the lowland </w:t>
      </w:r>
      <w:proofErr w:type="spellStart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dipterocarp</w:t>
      </w:r>
      <w:proofErr w:type="spellEnd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forests of</w:t>
      </w:r>
    </w:p>
    <w:p w:rsidR="00AE1EEA" w:rsidRPr="00FC2DCA" w:rsidRDefault="00AE1EEA" w:rsidP="00AE1EEA">
      <w:pPr>
        <w:pStyle w:val="CommentText"/>
        <w:rPr>
          <w:rFonts w:ascii="NewCenturySchlbk-Roman" w:hAnsi="NewCenturySchlbk-Roman" w:cs="NewCenturySchlbk-Roman"/>
          <w:sz w:val="16"/>
          <w:szCs w:val="16"/>
          <w:lang w:val="nl-NL"/>
        </w:rPr>
      </w:pPr>
      <w:r>
        <w:rPr>
          <w:rFonts w:ascii="NewCenturySchlbk-Roman" w:hAnsi="NewCenturySchlbk-Roman" w:cs="NewCenturySchlbk-Roman"/>
          <w:sz w:val="16"/>
          <w:szCs w:val="16"/>
          <w:lang w:val="nl-NL"/>
        </w:rPr>
        <w:t xml:space="preserve">Borneo. </w:t>
      </w:r>
      <w:r>
        <w:rPr>
          <w:rFonts w:ascii="NewCenturySchlbk-Italic" w:hAnsi="NewCenturySchlbk-Italic" w:cs="NewCenturySchlbk-Italic"/>
          <w:i/>
          <w:iCs/>
          <w:sz w:val="16"/>
          <w:szCs w:val="16"/>
          <w:lang w:val="nl-NL"/>
        </w:rPr>
        <w:t xml:space="preserve">Journal of </w:t>
      </w:r>
      <w:proofErr w:type="spellStart"/>
      <w:r>
        <w:rPr>
          <w:rFonts w:ascii="NewCenturySchlbk-Italic" w:hAnsi="NewCenturySchlbk-Italic" w:cs="NewCenturySchlbk-Italic"/>
          <w:i/>
          <w:iCs/>
          <w:sz w:val="16"/>
          <w:szCs w:val="16"/>
          <w:lang w:val="nl-NL"/>
        </w:rPr>
        <w:t>Biogeography</w:t>
      </w:r>
      <w:proofErr w:type="spellEnd"/>
      <w:r>
        <w:rPr>
          <w:rFonts w:ascii="NewCenturySchlbk-Italic" w:hAnsi="NewCenturySchlbk-Italic" w:cs="NewCenturySchlbk-Italic"/>
          <w:i/>
          <w:iCs/>
          <w:sz w:val="16"/>
          <w:szCs w:val="16"/>
          <w:lang w:val="nl-NL"/>
        </w:rPr>
        <w:t xml:space="preserve"> </w:t>
      </w:r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30: </w:t>
      </w:r>
      <w:r>
        <w:rPr>
          <w:rFonts w:ascii="NewCenturySchlbk-Roman" w:hAnsi="NewCenturySchlbk-Roman" w:cs="NewCenturySchlbk-Roman"/>
          <w:sz w:val="16"/>
          <w:szCs w:val="16"/>
          <w:lang w:val="nl-NL"/>
        </w:rPr>
        <w:t>1517–1531.</w:t>
      </w:r>
    </w:p>
    <w:p w:rsid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</w:pP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Tchouto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MGP,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Yemefack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M, de Boer WF, de Wilde JJFE,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van der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Maesen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LJG,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Cleef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AM. 2006. </w:t>
      </w:r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Biodiversity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hotspots</w:t>
      </w:r>
      <w:proofErr w:type="gramEnd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and conservation priorities in the Campo-</w:t>
      </w:r>
      <w:proofErr w:type="spellStart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Ma’an</w:t>
      </w:r>
      <w:proofErr w:type="spellEnd"/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  <w:proofErr w:type="gramStart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rain</w:t>
      </w:r>
      <w:proofErr w:type="gramEnd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forests, Cameroon. </w:t>
      </w:r>
      <w:r w:rsidRPr="00AE1EE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Biodiversity and Conservation </w:t>
      </w:r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15:</w:t>
      </w:r>
    </w:p>
    <w:p w:rsidR="00AE1EEA" w:rsidRDefault="00AE1EEA" w:rsidP="00AE1EEA">
      <w:pPr>
        <w:pStyle w:val="CommentText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FC2DCA">
        <w:rPr>
          <w:rFonts w:ascii="NewCenturySchlbk-Roman" w:hAnsi="NewCenturySchlbk-Roman" w:cs="NewCenturySchlbk-Roman"/>
          <w:sz w:val="16"/>
          <w:szCs w:val="16"/>
          <w:lang w:val="en-US"/>
        </w:rPr>
        <w:t>1219–1252.</w:t>
      </w:r>
    </w:p>
    <w:p w:rsidR="00AE1EEA" w:rsidRPr="00AE1EE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Valencia R,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Balslev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H, Paz Y </w:t>
      </w:r>
      <w:proofErr w:type="spellStart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Miño</w:t>
      </w:r>
      <w:proofErr w:type="spellEnd"/>
      <w:r w:rsidRPr="00AE1EE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 C. G. 1994. </w:t>
      </w:r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High tree</w:t>
      </w:r>
    </w:p>
    <w:p w:rsidR="00AE1EEA" w:rsidRPr="00FC2DCA" w:rsidRDefault="00AE1EEA" w:rsidP="00AE1EEA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</w:pPr>
      <w:proofErr w:type="gramStart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>alpha-diversity</w:t>
      </w:r>
      <w:proofErr w:type="gramEnd"/>
      <w:r w:rsidRPr="00AE1EE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in Amazonian Ecuador. </w:t>
      </w:r>
      <w:r w:rsidRPr="00FC2DC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>Biodiversity and</w:t>
      </w:r>
    </w:p>
    <w:p w:rsidR="00AE1EEA" w:rsidRDefault="00AE1EEA" w:rsidP="00AE1EEA">
      <w:pPr>
        <w:pStyle w:val="CommentText"/>
      </w:pPr>
      <w:r w:rsidRPr="00FC2DC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Conservation </w:t>
      </w:r>
      <w:r w:rsidRPr="00FC2DC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3: </w:t>
      </w:r>
      <w:r w:rsidRPr="00FC2DCA">
        <w:rPr>
          <w:rFonts w:ascii="NewCenturySchlbk-Roman" w:hAnsi="NewCenturySchlbk-Roman" w:cs="NewCenturySchlbk-Roman"/>
          <w:sz w:val="16"/>
          <w:szCs w:val="16"/>
          <w:lang w:val="en-US"/>
        </w:rPr>
        <w:t>21–28.</w:t>
      </w:r>
    </w:p>
  </w:comment>
  <w:comment w:id="95" w:author="Erkens-Hulshof" w:date="2015-04-26T21:46:00Z" w:initials="S">
    <w:p w:rsidR="00025451" w:rsidRPr="00FC2DCA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  <w:r>
        <w:rPr>
          <w:rStyle w:val="CommentReference"/>
        </w:rPr>
        <w:annotationRef/>
      </w:r>
    </w:p>
    <w:p w:rsidR="00D733E8" w:rsidRPr="00FC2DCA" w:rsidRDefault="00D733E8" w:rsidP="00025451">
      <w:pPr>
        <w:autoSpaceDE w:val="0"/>
        <w:autoSpaceDN w:val="0"/>
        <w:adjustRightInd w:val="0"/>
        <w:spacing w:after="0" w:line="240" w:lineRule="auto"/>
        <w:rPr>
          <w:rFonts w:cs="NewCenturySchlbk-Roman"/>
          <w:lang w:val="en-US"/>
        </w:rPr>
      </w:pPr>
      <w:r w:rsidRPr="00FC2DCA">
        <w:rPr>
          <w:rFonts w:cs="NewCenturySchlbk-Roman"/>
          <w:lang w:val="en-US"/>
        </w:rPr>
        <w:t xml:space="preserve">Chatrou </w:t>
      </w:r>
      <w:r w:rsidRPr="00FC2DCA">
        <w:rPr>
          <w:rFonts w:cs="NewCenturySchlbk-Italic"/>
          <w:i/>
          <w:iCs/>
          <w:lang w:val="en-US"/>
        </w:rPr>
        <w:t>et al</w:t>
      </w:r>
      <w:r w:rsidRPr="00FC2DCA">
        <w:rPr>
          <w:rFonts w:cs="NewCenturySchlbk-Roman"/>
          <w:lang w:val="en-US"/>
        </w:rPr>
        <w:t>., 2012</w:t>
      </w:r>
    </w:p>
    <w:p w:rsidR="00D733E8" w:rsidRPr="00FC2DCA" w:rsidRDefault="00D733E8" w:rsidP="00025451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</w:p>
    <w:p w:rsidR="00025451" w:rsidRPr="00FC2DCA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  <w:r w:rsidRPr="00FC2DC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Couvreur TLP, Pirie MD, Chatrou LW, Saunders RMK,</w:t>
      </w:r>
    </w:p>
    <w:p w:rsidR="00025451" w:rsidRPr="00025451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Su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YCF, </w:t>
      </w:r>
      <w:proofErr w:type="spellStart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>Richardson</w:t>
      </w:r>
      <w:proofErr w:type="spellEnd"/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 JE, Erkens RHJ. 2011. </w:t>
      </w:r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Early evolutionary</w:t>
      </w:r>
    </w:p>
    <w:p w:rsidR="00025451" w:rsidRPr="00025451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history</w:t>
      </w:r>
      <w:proofErr w:type="gram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of the flowering plant family </w:t>
      </w:r>
      <w:proofErr w:type="spell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Annonaceae</w:t>
      </w:r>
      <w:proofErr w:type="spell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:</w:t>
      </w:r>
    </w:p>
    <w:p w:rsidR="00025451" w:rsidRPr="00025451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steady</w:t>
      </w:r>
      <w:proofErr w:type="gram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diversification and </w:t>
      </w:r>
      <w:proofErr w:type="spell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boreotropical</w:t>
      </w:r>
      <w:proofErr w:type="spell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</w:t>
      </w:r>
      <w:proofErr w:type="spell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geodispersal</w:t>
      </w:r>
      <w:proofErr w:type="spell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.</w:t>
      </w:r>
    </w:p>
    <w:p w:rsidR="00025451" w:rsidRPr="00FC2DCA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FC2DC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Journal of Biogeography </w:t>
      </w:r>
      <w:r w:rsidRPr="00FC2DC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38: </w:t>
      </w:r>
      <w:r w:rsidRPr="00FC2DCA">
        <w:rPr>
          <w:rFonts w:ascii="NewCenturySchlbk-Roman" w:hAnsi="NewCenturySchlbk-Roman" w:cs="NewCenturySchlbk-Roman"/>
          <w:sz w:val="16"/>
          <w:szCs w:val="16"/>
          <w:lang w:val="en-US"/>
        </w:rPr>
        <w:t>664–680.</w:t>
      </w:r>
    </w:p>
    <w:p w:rsidR="00025451" w:rsidRPr="00FC2DCA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</w:p>
    <w:p w:rsidR="00025451" w:rsidRPr="00FC2DCA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</w:pPr>
      <w:r w:rsidRPr="00FC2DC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>Richardson JE, Chatrou LW, Mols JB, Erkens RHJ,</w:t>
      </w:r>
    </w:p>
    <w:p w:rsidR="00025451" w:rsidRPr="00025451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025451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Pirie MD. 2004. </w:t>
      </w:r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Historical biogeography of two cosmopolitan</w:t>
      </w:r>
    </w:p>
    <w:p w:rsidR="00025451" w:rsidRPr="00025451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families</w:t>
      </w:r>
      <w:proofErr w:type="gram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of flowering plants: </w:t>
      </w:r>
      <w:proofErr w:type="spell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Annonaceae</w:t>
      </w:r>
      <w:proofErr w:type="spell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and </w:t>
      </w:r>
      <w:proofErr w:type="spellStart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Rhamnaceae</w:t>
      </w:r>
      <w:proofErr w:type="spellEnd"/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.</w:t>
      </w:r>
    </w:p>
    <w:p w:rsidR="00025451" w:rsidRPr="00025451" w:rsidRDefault="00025451" w:rsidP="00025451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</w:pPr>
      <w:r w:rsidRPr="00025451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>Philosophical Transactions of the Royal Society of</w:t>
      </w:r>
    </w:p>
    <w:p w:rsidR="00025451" w:rsidRPr="00025451" w:rsidRDefault="00025451" w:rsidP="00025451">
      <w:pPr>
        <w:pStyle w:val="CommentText"/>
        <w:rPr>
          <w:lang w:val="en-US"/>
        </w:rPr>
      </w:pPr>
      <w:r w:rsidRPr="00025451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London, Series B: Biological Sciences </w:t>
      </w:r>
      <w:r w:rsidRPr="00025451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359: </w:t>
      </w:r>
      <w:r w:rsidRPr="00025451">
        <w:rPr>
          <w:rFonts w:ascii="NewCenturySchlbk-Roman" w:hAnsi="NewCenturySchlbk-Roman" w:cs="NewCenturySchlbk-Roman"/>
          <w:sz w:val="16"/>
          <w:szCs w:val="16"/>
          <w:lang w:val="en-US"/>
        </w:rPr>
        <w:t>1495–1508.</w:t>
      </w:r>
    </w:p>
  </w:comment>
  <w:comment w:id="107" w:author="Erkens-Hulshof" w:date="2015-04-26T21:46:00Z" w:initials="S">
    <w:p w:rsidR="00D733E8" w:rsidRDefault="00D733E8" w:rsidP="00D733E8">
      <w:pPr>
        <w:autoSpaceDE w:val="0"/>
        <w:autoSpaceDN w:val="0"/>
        <w:adjustRightInd w:val="0"/>
        <w:spacing w:after="0" w:line="240" w:lineRule="auto"/>
        <w:rPr>
          <w:rFonts w:ascii="GxqlwnAdvTTb5929f4c" w:hAnsi="GxqlwnAdvTTb5929f4c" w:cs="GxqlwnAdvTTb5929f4c"/>
          <w:sz w:val="15"/>
          <w:szCs w:val="15"/>
          <w:lang w:val="en-US"/>
        </w:rPr>
      </w:pPr>
      <w:r>
        <w:rPr>
          <w:rStyle w:val="CommentReference"/>
        </w:rPr>
        <w:annotationRef/>
      </w:r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 xml:space="preserve">Su YCF, Saunders RMK. Evolutionary divergence times in the </w:t>
      </w:r>
      <w:proofErr w:type="spellStart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>Annonaceae</w:t>
      </w:r>
      <w:proofErr w:type="spellEnd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>:</w:t>
      </w:r>
      <w:r>
        <w:rPr>
          <w:rFonts w:ascii="GxqlwnAdvTTb5929f4c" w:hAnsi="GxqlwnAdvTTb5929f4c" w:cs="GxqlwnAdvTTb5929f4c"/>
          <w:sz w:val="15"/>
          <w:szCs w:val="15"/>
          <w:lang w:val="en-US"/>
        </w:rPr>
        <w:t xml:space="preserve"> </w:t>
      </w:r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 xml:space="preserve">evidence of a late Miocene origin of </w:t>
      </w:r>
      <w:proofErr w:type="spellStart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>Pseuduvaria</w:t>
      </w:r>
      <w:proofErr w:type="spellEnd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 xml:space="preserve"> in </w:t>
      </w:r>
      <w:proofErr w:type="spellStart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>Sundaland</w:t>
      </w:r>
      <w:proofErr w:type="spellEnd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 xml:space="preserve"> with</w:t>
      </w:r>
      <w:r>
        <w:rPr>
          <w:rFonts w:ascii="GxqlwnAdvTTb5929f4c" w:hAnsi="GxqlwnAdvTTb5929f4c" w:cs="GxqlwnAdvTTb5929f4c"/>
          <w:sz w:val="15"/>
          <w:szCs w:val="15"/>
          <w:lang w:val="en-US"/>
        </w:rPr>
        <w:t xml:space="preserve"> </w:t>
      </w:r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 xml:space="preserve">subsequent diversification in New Guinea. BMC </w:t>
      </w:r>
      <w:proofErr w:type="spellStart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>Evol</w:t>
      </w:r>
      <w:proofErr w:type="spellEnd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 xml:space="preserve"> Biol. 2009</w:t>
      </w:r>
      <w:proofErr w:type="gramStart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>;9:153</w:t>
      </w:r>
      <w:proofErr w:type="gramEnd"/>
      <w:r w:rsidRPr="00D733E8">
        <w:rPr>
          <w:rFonts w:ascii="GxqlwnAdvTTb5929f4c" w:hAnsi="GxqlwnAdvTTb5929f4c" w:cs="GxqlwnAdvTTb5929f4c"/>
          <w:sz w:val="15"/>
          <w:szCs w:val="15"/>
          <w:lang w:val="en-US"/>
        </w:rPr>
        <w:t>.</w:t>
      </w:r>
    </w:p>
    <w:p w:rsidR="00D733E8" w:rsidRDefault="00D733E8" w:rsidP="00D733E8">
      <w:pPr>
        <w:autoSpaceDE w:val="0"/>
        <w:autoSpaceDN w:val="0"/>
        <w:adjustRightInd w:val="0"/>
        <w:spacing w:after="0" w:line="240" w:lineRule="auto"/>
        <w:rPr>
          <w:rFonts w:ascii="GxqlwnAdvTTb5929f4c" w:hAnsi="GxqlwnAdvTTb5929f4c" w:cs="GxqlwnAdvTTb5929f4c"/>
          <w:sz w:val="15"/>
          <w:szCs w:val="15"/>
          <w:lang w:val="en-US"/>
        </w:rPr>
      </w:pPr>
    </w:p>
    <w:p w:rsidR="00D733E8" w:rsidRDefault="00D733E8" w:rsidP="00D733E8">
      <w:pPr>
        <w:autoSpaceDE w:val="0"/>
        <w:autoSpaceDN w:val="0"/>
        <w:adjustRightInd w:val="0"/>
        <w:spacing w:after="0" w:line="240" w:lineRule="auto"/>
      </w:pPr>
      <w:r w:rsidRPr="005A1EB7">
        <w:rPr>
          <w:rFonts w:ascii="Calibri" w:hAnsi="Calibri"/>
          <w:noProof/>
        </w:rPr>
        <w:t xml:space="preserve">Erkens, R.H.J., et al., </w:t>
      </w:r>
      <w:r w:rsidRPr="005A1EB7">
        <w:rPr>
          <w:rFonts w:ascii="Calibri" w:hAnsi="Calibri"/>
          <w:i/>
          <w:noProof/>
        </w:rPr>
        <w:t>A decade of uncertainty: Resolving the phylogenetic position of Diclinanona (Annonaceae), including taxonomic notes and a key to the species.</w:t>
      </w:r>
      <w:r w:rsidRPr="005A1EB7">
        <w:rPr>
          <w:rFonts w:ascii="Calibri" w:hAnsi="Calibri"/>
          <w:noProof/>
        </w:rPr>
        <w:t xml:space="preserve"> Taxon, 2014. </w:t>
      </w:r>
      <w:r w:rsidRPr="005A1EB7">
        <w:rPr>
          <w:rFonts w:ascii="Calibri" w:hAnsi="Calibri"/>
          <w:b/>
          <w:noProof/>
        </w:rPr>
        <w:t>63</w:t>
      </w:r>
      <w:r w:rsidRPr="005A1EB7">
        <w:rPr>
          <w:rFonts w:ascii="Calibri" w:hAnsi="Calibri"/>
          <w:noProof/>
        </w:rPr>
        <w:t>(6): p. 1244–1252.</w:t>
      </w:r>
    </w:p>
  </w:comment>
  <w:comment w:id="101" w:author="Erkens-Hulshof" w:date="2015-04-26T21:46:00Z" w:initials="S">
    <w:p w:rsidR="003E61DF" w:rsidRPr="003E61DF" w:rsidRDefault="003E61DF" w:rsidP="003E61D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r>
        <w:rPr>
          <w:rStyle w:val="CommentReference"/>
        </w:rPr>
        <w:annotationRef/>
      </w:r>
      <w:r>
        <w:rPr>
          <w:rFonts w:ascii="NewCenturySchlbk-Bold" w:hAnsi="NewCenturySchlbk-Bold" w:cs="NewCenturySchlbk-Bold"/>
          <w:b/>
          <w:bCs/>
          <w:sz w:val="16"/>
          <w:szCs w:val="16"/>
          <w:lang w:val="nl-NL"/>
        </w:rPr>
        <w:t xml:space="preserve">Erkens RHJ, Maas JW, Couvreur TLP. 2009. </w:t>
      </w:r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>From Africa</w:t>
      </w:r>
    </w:p>
    <w:p w:rsidR="003E61DF" w:rsidRPr="003E61DF" w:rsidRDefault="003E61DF" w:rsidP="003E61D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>via</w:t>
      </w:r>
      <w:proofErr w:type="gramEnd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Europe to South America: </w:t>
      </w:r>
      <w:proofErr w:type="spellStart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>migrational</w:t>
      </w:r>
      <w:proofErr w:type="spellEnd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route of a </w:t>
      </w:r>
      <w:proofErr w:type="spellStart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>speciesrich</w:t>
      </w:r>
      <w:proofErr w:type="spellEnd"/>
    </w:p>
    <w:p w:rsidR="003E61DF" w:rsidRPr="003E61DF" w:rsidRDefault="003E61DF" w:rsidP="003E61D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6"/>
          <w:szCs w:val="16"/>
          <w:lang w:val="en-US"/>
        </w:rPr>
      </w:pPr>
      <w:proofErr w:type="gramStart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>genus</w:t>
      </w:r>
      <w:proofErr w:type="gramEnd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of </w:t>
      </w:r>
      <w:proofErr w:type="spellStart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>Neotropical</w:t>
      </w:r>
      <w:proofErr w:type="spellEnd"/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 lowland rain forest trees (</w:t>
      </w:r>
      <w:r w:rsidRPr="003E61DF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>Guatteria</w:t>
      </w:r>
      <w:r w:rsidRPr="003E61DF">
        <w:rPr>
          <w:rFonts w:ascii="NewCenturySchlbk-Roman" w:hAnsi="NewCenturySchlbk-Roman" w:cs="NewCenturySchlbk-Roman"/>
          <w:sz w:val="16"/>
          <w:szCs w:val="16"/>
          <w:lang w:val="en-US"/>
        </w:rPr>
        <w:t>;</w:t>
      </w:r>
    </w:p>
    <w:p w:rsidR="003E61DF" w:rsidRPr="00FC2DCA" w:rsidRDefault="003E61DF" w:rsidP="003E61DF">
      <w:pPr>
        <w:pStyle w:val="CommentText"/>
        <w:rPr>
          <w:rFonts w:ascii="NewCenturySchlbk-Roman" w:hAnsi="NewCenturySchlbk-Roman" w:cs="NewCenturySchlbk-Roman"/>
          <w:sz w:val="16"/>
          <w:szCs w:val="16"/>
          <w:lang w:val="en-US"/>
        </w:rPr>
      </w:pPr>
      <w:r w:rsidRPr="00FC2DCA">
        <w:rPr>
          <w:rFonts w:ascii="NewCenturySchlbk-Roman" w:hAnsi="NewCenturySchlbk-Roman" w:cs="NewCenturySchlbk-Roman"/>
          <w:sz w:val="16"/>
          <w:szCs w:val="16"/>
          <w:lang w:val="en-US"/>
        </w:rPr>
        <w:t xml:space="preserve">Annonaceae). </w:t>
      </w:r>
      <w:r w:rsidRPr="00FC2DCA">
        <w:rPr>
          <w:rFonts w:ascii="NewCenturySchlbk-Italic" w:hAnsi="NewCenturySchlbk-Italic" w:cs="NewCenturySchlbk-Italic"/>
          <w:i/>
          <w:iCs/>
          <w:sz w:val="16"/>
          <w:szCs w:val="16"/>
          <w:lang w:val="en-US"/>
        </w:rPr>
        <w:t xml:space="preserve">Journal of Biogeography </w:t>
      </w:r>
      <w:r w:rsidRPr="00FC2DCA">
        <w:rPr>
          <w:rFonts w:ascii="NewCenturySchlbk-Bold" w:hAnsi="NewCenturySchlbk-Bold" w:cs="NewCenturySchlbk-Bold"/>
          <w:b/>
          <w:bCs/>
          <w:sz w:val="16"/>
          <w:szCs w:val="16"/>
          <w:lang w:val="en-US"/>
        </w:rPr>
        <w:t xml:space="preserve">36: </w:t>
      </w:r>
      <w:r w:rsidRPr="00FC2DCA">
        <w:rPr>
          <w:rFonts w:ascii="NewCenturySchlbk-Roman" w:hAnsi="NewCenturySchlbk-Roman" w:cs="NewCenturySchlbk-Roman"/>
          <w:sz w:val="16"/>
          <w:szCs w:val="16"/>
          <w:lang w:val="en-US"/>
        </w:rPr>
        <w:t>2338–2352.</w:t>
      </w:r>
    </w:p>
    <w:p w:rsidR="00D733E8" w:rsidRDefault="00E777B3" w:rsidP="00D733E8">
      <w:pPr>
        <w:autoSpaceDE w:val="0"/>
        <w:autoSpaceDN w:val="0"/>
        <w:adjustRightInd w:val="0"/>
        <w:spacing w:after="0" w:line="240" w:lineRule="auto"/>
        <w:rPr>
          <w:rFonts w:ascii="GxqlwnAdvTTb5929f4c" w:hAnsi="GxqlwnAdvTTb5929f4c" w:cs="GxqlwnAdvTTb5929f4c"/>
          <w:sz w:val="15"/>
          <w:szCs w:val="15"/>
          <w:lang w:val="nl-NL"/>
        </w:rPr>
      </w:pPr>
      <w:r>
        <w:rPr>
          <w:rStyle w:val="slug-doi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</w:rPr>
        <w:t xml:space="preserve">2014 </w:t>
      </w:r>
      <w:proofErr w:type="spellStart"/>
      <w:r>
        <w:rPr>
          <w:rStyle w:val="slug-doi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</w:rPr>
        <w:t>Chaowasku</w:t>
      </w:r>
      <w:proofErr w:type="spellEnd"/>
      <w:r>
        <w:rPr>
          <w:rStyle w:val="slug-doi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</w:rPr>
        <w:t xml:space="preserve"> et al. </w:t>
      </w:r>
      <w:r w:rsidR="00D733E8">
        <w:rPr>
          <w:rStyle w:val="slug-doi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</w:rPr>
        <w:t>10.3732/ajb.1300403</w:t>
      </w:r>
      <w:r w:rsidR="00D733E8">
        <w:rPr>
          <w:rStyle w:val="HTMLCite"/>
          <w:rFonts w:ascii="Lucida Sans Unicode" w:hAnsi="Lucida Sans Unicode" w:cs="Lucida Sans Unicode"/>
          <w:i w:val="0"/>
          <w:iCs w:val="0"/>
          <w:color w:val="333300"/>
          <w:sz w:val="14"/>
          <w:szCs w:val="14"/>
          <w:bdr w:val="none" w:sz="0" w:space="0" w:color="auto" w:frame="1"/>
          <w:shd w:val="clear" w:color="auto" w:fill="FFFFFF"/>
        </w:rPr>
        <w:t>Am. J. Bot.</w:t>
      </w:r>
      <w:r w:rsidR="00D733E8">
        <w:rPr>
          <w:rStyle w:val="apple-converted-space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D733E8" w:rsidRPr="00FC2DCA">
        <w:rPr>
          <w:rStyle w:val="slug-pub-date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  <w:lang w:val="nl-NL"/>
        </w:rPr>
        <w:t>April 2014</w:t>
      </w:r>
      <w:r w:rsidR="00D733E8" w:rsidRPr="00FC2DCA">
        <w:rPr>
          <w:rStyle w:val="apple-converted-space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  <w:lang w:val="nl-NL"/>
        </w:rPr>
        <w:t> </w:t>
      </w:r>
      <w:r w:rsidR="00D733E8" w:rsidRPr="00FC2DCA">
        <w:rPr>
          <w:rStyle w:val="slug-vol"/>
          <w:rFonts w:ascii="inherit" w:hAnsi="inherit" w:cs="Lucida Sans Unicode"/>
          <w:color w:val="333300"/>
          <w:sz w:val="14"/>
          <w:szCs w:val="14"/>
          <w:bdr w:val="none" w:sz="0" w:space="0" w:color="auto" w:frame="1"/>
          <w:shd w:val="clear" w:color="auto" w:fill="FFFFFF"/>
          <w:lang w:val="nl-NL"/>
        </w:rPr>
        <w:t>vol. 101</w:t>
      </w:r>
      <w:r w:rsidR="00D733E8" w:rsidRPr="00FC2DCA">
        <w:rPr>
          <w:rStyle w:val="slug-issue"/>
          <w:rFonts w:ascii="inherit" w:hAnsi="inherit" w:cs="Lucida Sans Unicode"/>
          <w:color w:val="333300"/>
          <w:sz w:val="14"/>
          <w:szCs w:val="14"/>
          <w:bdr w:val="none" w:sz="0" w:space="0" w:color="auto" w:frame="1"/>
          <w:shd w:val="clear" w:color="auto" w:fill="FFFFFF"/>
          <w:lang w:val="nl-NL"/>
        </w:rPr>
        <w:t>no. 4</w:t>
      </w:r>
      <w:r w:rsidR="00D733E8" w:rsidRPr="00FC2DCA">
        <w:rPr>
          <w:rStyle w:val="apple-converted-space"/>
          <w:rFonts w:ascii="inherit" w:hAnsi="inherit" w:cs="Lucida Sans Unicode"/>
          <w:color w:val="333300"/>
          <w:sz w:val="14"/>
          <w:szCs w:val="14"/>
          <w:bdr w:val="none" w:sz="0" w:space="0" w:color="auto" w:frame="1"/>
          <w:shd w:val="clear" w:color="auto" w:fill="FFFFFF"/>
          <w:lang w:val="nl-NL"/>
        </w:rPr>
        <w:t> </w:t>
      </w:r>
      <w:r w:rsidR="00D733E8" w:rsidRPr="00FC2DCA">
        <w:rPr>
          <w:rStyle w:val="slug-pages"/>
          <w:rFonts w:ascii="inherit" w:hAnsi="inherit" w:cs="Lucida Sans Unicode"/>
          <w:b/>
          <w:bCs/>
          <w:color w:val="333300"/>
          <w:sz w:val="14"/>
          <w:szCs w:val="14"/>
          <w:bdr w:val="none" w:sz="0" w:space="0" w:color="auto" w:frame="1"/>
          <w:shd w:val="clear" w:color="auto" w:fill="FFFFFF"/>
          <w:lang w:val="nl-NL"/>
        </w:rPr>
        <w:t>691-709</w:t>
      </w:r>
    </w:p>
    <w:p w:rsidR="00D733E8" w:rsidRPr="00FC2DCA" w:rsidRDefault="00D733E8" w:rsidP="00D733E8">
      <w:pPr>
        <w:autoSpaceDE w:val="0"/>
        <w:autoSpaceDN w:val="0"/>
        <w:adjustRightInd w:val="0"/>
        <w:spacing w:after="0" w:line="240" w:lineRule="auto"/>
        <w:rPr>
          <w:lang w:val="nl-NL"/>
        </w:rPr>
      </w:pPr>
    </w:p>
  </w:comment>
  <w:comment w:id="124" w:author="Erkens-Hulshof" w:date="2015-04-26T21:46:00Z" w:initials="S">
    <w:p w:rsidR="00CC33CB" w:rsidRPr="00CC33CB" w:rsidRDefault="00CC33CB" w:rsidP="00CC33CB">
      <w:pPr>
        <w:autoSpaceDE w:val="0"/>
        <w:autoSpaceDN w:val="0"/>
        <w:adjustRightInd w:val="0"/>
        <w:spacing w:after="0" w:line="240" w:lineRule="auto"/>
        <w:rPr>
          <w:rFonts w:ascii="AdvP403A40" w:hAnsi="AdvP403A40" w:cs="AdvP403A40"/>
          <w:sz w:val="14"/>
          <w:szCs w:val="14"/>
          <w:lang w:val="en-US"/>
        </w:rPr>
      </w:pPr>
      <w:r>
        <w:rPr>
          <w:rStyle w:val="CommentReference"/>
        </w:rPr>
        <w:annotationRef/>
      </w:r>
      <w:r>
        <w:rPr>
          <w:rFonts w:ascii="AdvP403A40" w:hAnsi="AdvP403A40" w:cs="AdvP403A40"/>
          <w:sz w:val="14"/>
          <w:szCs w:val="14"/>
          <w:lang w:val="nl-NL"/>
        </w:rPr>
        <w:t xml:space="preserve">Staats M, Erkens RHJ, van de Vossenberg B, </w:t>
      </w:r>
      <w:proofErr w:type="spellStart"/>
      <w:r>
        <w:rPr>
          <w:rFonts w:ascii="AdvP403A40" w:hAnsi="AdvP403A40" w:cs="AdvP403A40"/>
          <w:sz w:val="14"/>
          <w:szCs w:val="14"/>
          <w:lang w:val="nl-NL"/>
        </w:rPr>
        <w:t>Wieringa</w:t>
      </w:r>
      <w:proofErr w:type="spellEnd"/>
      <w:r>
        <w:rPr>
          <w:rFonts w:ascii="AdvP403A40" w:hAnsi="AdvP403A40" w:cs="AdvP403A40"/>
          <w:sz w:val="14"/>
          <w:szCs w:val="14"/>
          <w:lang w:val="nl-NL"/>
        </w:rPr>
        <w:t xml:space="preserve"> JJ, </w:t>
      </w:r>
      <w:proofErr w:type="spellStart"/>
      <w:r>
        <w:rPr>
          <w:rFonts w:ascii="AdvP403A40" w:hAnsi="AdvP403A40" w:cs="AdvP403A40"/>
          <w:sz w:val="14"/>
          <w:szCs w:val="14"/>
          <w:lang w:val="nl-NL"/>
        </w:rPr>
        <w:t>Kraaijeveld</w:t>
      </w:r>
      <w:proofErr w:type="spellEnd"/>
      <w:r>
        <w:rPr>
          <w:rFonts w:ascii="AdvP403A40" w:hAnsi="AdvP403A40" w:cs="AdvP403A40"/>
          <w:sz w:val="14"/>
          <w:szCs w:val="14"/>
          <w:lang w:val="nl-NL"/>
        </w:rPr>
        <w:t xml:space="preserve"> K, et al. </w:t>
      </w:r>
      <w:r w:rsidRPr="00CC33CB">
        <w:rPr>
          <w:rFonts w:ascii="AdvP403A40" w:hAnsi="AdvP403A40" w:cs="AdvP403A40"/>
          <w:sz w:val="14"/>
          <w:szCs w:val="14"/>
          <w:lang w:val="en-US"/>
        </w:rPr>
        <w:t>(2013) Genomic Treasure Troves: Complete Genome Sequencing of</w:t>
      </w:r>
    </w:p>
    <w:p w:rsidR="00CC33CB" w:rsidRDefault="00CC33CB" w:rsidP="00CC33CB">
      <w:pPr>
        <w:pStyle w:val="CommentText"/>
      </w:pPr>
      <w:r w:rsidRPr="00CC33CB">
        <w:rPr>
          <w:rFonts w:ascii="AdvP403A40" w:hAnsi="AdvP403A40" w:cs="AdvP403A40"/>
          <w:sz w:val="14"/>
          <w:szCs w:val="14"/>
          <w:lang w:val="en-US"/>
        </w:rPr>
        <w:t xml:space="preserve">Herbarium and Insect Museum Specimens. </w:t>
      </w:r>
      <w:proofErr w:type="spellStart"/>
      <w:r w:rsidRPr="00CC33CB">
        <w:rPr>
          <w:rFonts w:ascii="AdvP403A40" w:hAnsi="AdvP403A40" w:cs="AdvP403A40"/>
          <w:sz w:val="14"/>
          <w:szCs w:val="14"/>
          <w:lang w:val="en-US"/>
        </w:rPr>
        <w:t>PLoS</w:t>
      </w:r>
      <w:proofErr w:type="spellEnd"/>
      <w:r w:rsidRPr="00CC33CB">
        <w:rPr>
          <w:rFonts w:ascii="AdvP403A40" w:hAnsi="AdvP403A40" w:cs="AdvP403A40"/>
          <w:sz w:val="14"/>
          <w:szCs w:val="14"/>
          <w:lang w:val="en-US"/>
        </w:rPr>
        <w:t xml:space="preserve"> ONE 8(7): e69189. doi:10.1371/journal.pone.0069189</w:t>
      </w:r>
    </w:p>
  </w:comment>
  <w:comment w:id="189" w:author="Erkens-Hulshof" w:date="2015-04-26T21:51:00Z" w:initials="S">
    <w:p w:rsidR="00D92A7B" w:rsidRDefault="00D92A7B">
      <w:pPr>
        <w:pStyle w:val="CommentText"/>
      </w:pPr>
      <w:r>
        <w:rPr>
          <w:rStyle w:val="CommentReference"/>
        </w:rPr>
        <w:annotationRef/>
      </w:r>
      <w:r>
        <w:t>Perhaps also ref the paper that published the sequence?</w:t>
      </w:r>
    </w:p>
  </w:comment>
  <w:comment w:id="192" w:author="Erkens-Hulshof" w:date="2015-04-26T21:51:00Z" w:initials="S">
    <w:p w:rsidR="00D92A7B" w:rsidRDefault="00D92A7B">
      <w:pPr>
        <w:pStyle w:val="CommentText"/>
      </w:pPr>
      <w:r>
        <w:rPr>
          <w:rStyle w:val="CommentReference"/>
        </w:rPr>
        <w:annotationRef/>
      </w:r>
      <w:r>
        <w:t>Perhaps also ref the paper that published the sequence?</w:t>
      </w:r>
    </w:p>
  </w:comment>
  <w:comment w:id="231" w:author="Erkens-Hulshof" w:date="2015-04-26T21:58:00Z" w:initials="S">
    <w:p w:rsidR="00201D65" w:rsidRDefault="00201D65">
      <w:pPr>
        <w:pStyle w:val="CommentText"/>
      </w:pPr>
      <w:r>
        <w:rPr>
          <w:rStyle w:val="CommentReference"/>
        </w:rPr>
        <w:annotationRef/>
      </w:r>
      <w:r>
        <w:t>This is not published and therefore I would not mention it.</w:t>
      </w:r>
    </w:p>
  </w:comment>
  <w:comment w:id="237" w:author="Erkens-Hulshof" w:date="2015-04-26T22:00:00Z" w:initials="S">
    <w:p w:rsidR="00E777B3" w:rsidRDefault="00E777B3">
      <w:pPr>
        <w:pStyle w:val="CommentText"/>
      </w:pPr>
      <w:r>
        <w:rPr>
          <w:rStyle w:val="CommentReference"/>
        </w:rPr>
        <w:annotationRef/>
      </w:r>
      <w:r>
        <w:t>Relative to its size???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vgkrnAdvTTe45e47d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prrhwAdvTT7329fd89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xqlwnAdvTTb5929f4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dvP403A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93E36"/>
    <w:multiLevelType w:val="hybridMultilevel"/>
    <w:tmpl w:val="B036A098"/>
    <w:lvl w:ilvl="0" w:tplc="E8E2B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pfs0apshre2w8ef9aapeadyz5dxxfsd0xp5&quot;&gt;My EndNote Library&lt;record-ids&gt;&lt;item&gt;14&lt;/item&gt;&lt;item&gt;29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/record-ids&gt;&lt;/item&gt;&lt;/Libraries&gt;"/>
  </w:docVars>
  <w:rsids>
    <w:rsidRoot w:val="00143581"/>
    <w:rsid w:val="00013D3C"/>
    <w:rsid w:val="00020B1D"/>
    <w:rsid w:val="00025451"/>
    <w:rsid w:val="00033A35"/>
    <w:rsid w:val="000369F8"/>
    <w:rsid w:val="00043180"/>
    <w:rsid w:val="00045764"/>
    <w:rsid w:val="00053DBD"/>
    <w:rsid w:val="00057FD6"/>
    <w:rsid w:val="00065F8D"/>
    <w:rsid w:val="0007628B"/>
    <w:rsid w:val="00076749"/>
    <w:rsid w:val="00081813"/>
    <w:rsid w:val="000903CA"/>
    <w:rsid w:val="000A5AAD"/>
    <w:rsid w:val="000A633D"/>
    <w:rsid w:val="000B0544"/>
    <w:rsid w:val="000C627A"/>
    <w:rsid w:val="000D5786"/>
    <w:rsid w:val="001029BC"/>
    <w:rsid w:val="00104DC0"/>
    <w:rsid w:val="00131DF8"/>
    <w:rsid w:val="00135268"/>
    <w:rsid w:val="00141EBE"/>
    <w:rsid w:val="00143581"/>
    <w:rsid w:val="001606CA"/>
    <w:rsid w:val="00162A40"/>
    <w:rsid w:val="00165B20"/>
    <w:rsid w:val="00171857"/>
    <w:rsid w:val="0017429F"/>
    <w:rsid w:val="00180F00"/>
    <w:rsid w:val="001865AF"/>
    <w:rsid w:val="00195421"/>
    <w:rsid w:val="001C3395"/>
    <w:rsid w:val="001D5F9F"/>
    <w:rsid w:val="001E0E30"/>
    <w:rsid w:val="001E3EC1"/>
    <w:rsid w:val="001F63BC"/>
    <w:rsid w:val="00201D65"/>
    <w:rsid w:val="00203E45"/>
    <w:rsid w:val="0020436F"/>
    <w:rsid w:val="00213FFE"/>
    <w:rsid w:val="0021405D"/>
    <w:rsid w:val="002406F0"/>
    <w:rsid w:val="00242451"/>
    <w:rsid w:val="00243F35"/>
    <w:rsid w:val="00245428"/>
    <w:rsid w:val="0024652D"/>
    <w:rsid w:val="002527F3"/>
    <w:rsid w:val="00270CE3"/>
    <w:rsid w:val="00273D53"/>
    <w:rsid w:val="00287D1B"/>
    <w:rsid w:val="0029176B"/>
    <w:rsid w:val="00297A41"/>
    <w:rsid w:val="002D1122"/>
    <w:rsid w:val="002D6BD0"/>
    <w:rsid w:val="002E650B"/>
    <w:rsid w:val="002E74A9"/>
    <w:rsid w:val="0031492D"/>
    <w:rsid w:val="00314F5A"/>
    <w:rsid w:val="00315EA9"/>
    <w:rsid w:val="00316004"/>
    <w:rsid w:val="0033712E"/>
    <w:rsid w:val="003415A6"/>
    <w:rsid w:val="00357047"/>
    <w:rsid w:val="003633F4"/>
    <w:rsid w:val="0037597A"/>
    <w:rsid w:val="0038118C"/>
    <w:rsid w:val="003815F5"/>
    <w:rsid w:val="003A1B18"/>
    <w:rsid w:val="003B16DF"/>
    <w:rsid w:val="003B3E57"/>
    <w:rsid w:val="003C51FF"/>
    <w:rsid w:val="003E09CE"/>
    <w:rsid w:val="003E3FA1"/>
    <w:rsid w:val="003E61DF"/>
    <w:rsid w:val="00402531"/>
    <w:rsid w:val="00402745"/>
    <w:rsid w:val="004038BA"/>
    <w:rsid w:val="004047CB"/>
    <w:rsid w:val="00410606"/>
    <w:rsid w:val="00415C76"/>
    <w:rsid w:val="00436B7C"/>
    <w:rsid w:val="004459BE"/>
    <w:rsid w:val="004476CE"/>
    <w:rsid w:val="00455FD8"/>
    <w:rsid w:val="00460FBA"/>
    <w:rsid w:val="00473660"/>
    <w:rsid w:val="004746DF"/>
    <w:rsid w:val="004A1C58"/>
    <w:rsid w:val="004C7C39"/>
    <w:rsid w:val="004D64D0"/>
    <w:rsid w:val="004E0480"/>
    <w:rsid w:val="00525646"/>
    <w:rsid w:val="00527FF2"/>
    <w:rsid w:val="005319A5"/>
    <w:rsid w:val="00543B79"/>
    <w:rsid w:val="00551274"/>
    <w:rsid w:val="0055191D"/>
    <w:rsid w:val="00551EED"/>
    <w:rsid w:val="00560E4E"/>
    <w:rsid w:val="00563643"/>
    <w:rsid w:val="005640F7"/>
    <w:rsid w:val="005676EB"/>
    <w:rsid w:val="00576D06"/>
    <w:rsid w:val="00577E0A"/>
    <w:rsid w:val="00585123"/>
    <w:rsid w:val="005876E1"/>
    <w:rsid w:val="005A1EB7"/>
    <w:rsid w:val="005A4AF2"/>
    <w:rsid w:val="005A6616"/>
    <w:rsid w:val="005A68CB"/>
    <w:rsid w:val="005B50E2"/>
    <w:rsid w:val="005B6545"/>
    <w:rsid w:val="005B77CD"/>
    <w:rsid w:val="005C43AF"/>
    <w:rsid w:val="005F0589"/>
    <w:rsid w:val="005F6560"/>
    <w:rsid w:val="00615524"/>
    <w:rsid w:val="006177D1"/>
    <w:rsid w:val="006222A2"/>
    <w:rsid w:val="006300C5"/>
    <w:rsid w:val="00637284"/>
    <w:rsid w:val="00641BE3"/>
    <w:rsid w:val="006477AA"/>
    <w:rsid w:val="00651D93"/>
    <w:rsid w:val="00656A15"/>
    <w:rsid w:val="006821F4"/>
    <w:rsid w:val="00694EC2"/>
    <w:rsid w:val="006A3F47"/>
    <w:rsid w:val="006A71D5"/>
    <w:rsid w:val="006B4334"/>
    <w:rsid w:val="006C6032"/>
    <w:rsid w:val="006D343C"/>
    <w:rsid w:val="006E7E65"/>
    <w:rsid w:val="006F66BB"/>
    <w:rsid w:val="006F6908"/>
    <w:rsid w:val="006F7F44"/>
    <w:rsid w:val="00704037"/>
    <w:rsid w:val="00706DDE"/>
    <w:rsid w:val="00714883"/>
    <w:rsid w:val="007256DD"/>
    <w:rsid w:val="00727F1B"/>
    <w:rsid w:val="007354A9"/>
    <w:rsid w:val="00737717"/>
    <w:rsid w:val="00746B9C"/>
    <w:rsid w:val="0077193C"/>
    <w:rsid w:val="007733BD"/>
    <w:rsid w:val="007803E0"/>
    <w:rsid w:val="00784807"/>
    <w:rsid w:val="00795816"/>
    <w:rsid w:val="007A68B2"/>
    <w:rsid w:val="007B06F3"/>
    <w:rsid w:val="007B5C62"/>
    <w:rsid w:val="007F61B6"/>
    <w:rsid w:val="0080020B"/>
    <w:rsid w:val="00802072"/>
    <w:rsid w:val="00806019"/>
    <w:rsid w:val="00806478"/>
    <w:rsid w:val="00807B50"/>
    <w:rsid w:val="0082463B"/>
    <w:rsid w:val="0084230D"/>
    <w:rsid w:val="0086396E"/>
    <w:rsid w:val="00882A69"/>
    <w:rsid w:val="008B6662"/>
    <w:rsid w:val="008C07F8"/>
    <w:rsid w:val="008D08A6"/>
    <w:rsid w:val="008E6666"/>
    <w:rsid w:val="009019A1"/>
    <w:rsid w:val="00912050"/>
    <w:rsid w:val="00916779"/>
    <w:rsid w:val="009263E6"/>
    <w:rsid w:val="00930B50"/>
    <w:rsid w:val="00952537"/>
    <w:rsid w:val="009704BE"/>
    <w:rsid w:val="00973B2E"/>
    <w:rsid w:val="00980BB0"/>
    <w:rsid w:val="00992136"/>
    <w:rsid w:val="009B3CA5"/>
    <w:rsid w:val="009C744E"/>
    <w:rsid w:val="009D4689"/>
    <w:rsid w:val="009F264D"/>
    <w:rsid w:val="009F4E22"/>
    <w:rsid w:val="009F559E"/>
    <w:rsid w:val="00A05FE3"/>
    <w:rsid w:val="00A15071"/>
    <w:rsid w:val="00A4451A"/>
    <w:rsid w:val="00A57DCC"/>
    <w:rsid w:val="00A602F5"/>
    <w:rsid w:val="00A625F5"/>
    <w:rsid w:val="00A7238C"/>
    <w:rsid w:val="00A747F1"/>
    <w:rsid w:val="00A76F48"/>
    <w:rsid w:val="00A83894"/>
    <w:rsid w:val="00AB341A"/>
    <w:rsid w:val="00AD0DDF"/>
    <w:rsid w:val="00AE1EEA"/>
    <w:rsid w:val="00AF2AD6"/>
    <w:rsid w:val="00AF303F"/>
    <w:rsid w:val="00B005D8"/>
    <w:rsid w:val="00B036C1"/>
    <w:rsid w:val="00B166FE"/>
    <w:rsid w:val="00B23D96"/>
    <w:rsid w:val="00B2479F"/>
    <w:rsid w:val="00B3096C"/>
    <w:rsid w:val="00B31EFE"/>
    <w:rsid w:val="00B37E72"/>
    <w:rsid w:val="00B42809"/>
    <w:rsid w:val="00B5309C"/>
    <w:rsid w:val="00B707AC"/>
    <w:rsid w:val="00B70B0C"/>
    <w:rsid w:val="00B75FC0"/>
    <w:rsid w:val="00B763E9"/>
    <w:rsid w:val="00B765C0"/>
    <w:rsid w:val="00B85F3B"/>
    <w:rsid w:val="00BB57BD"/>
    <w:rsid w:val="00BB77F7"/>
    <w:rsid w:val="00BC114E"/>
    <w:rsid w:val="00BC4CAC"/>
    <w:rsid w:val="00BC7B74"/>
    <w:rsid w:val="00BE01D0"/>
    <w:rsid w:val="00BE6281"/>
    <w:rsid w:val="00C0225B"/>
    <w:rsid w:val="00C0531B"/>
    <w:rsid w:val="00C06F6C"/>
    <w:rsid w:val="00C06FA6"/>
    <w:rsid w:val="00C1022E"/>
    <w:rsid w:val="00C35423"/>
    <w:rsid w:val="00C67C15"/>
    <w:rsid w:val="00C87895"/>
    <w:rsid w:val="00CA3978"/>
    <w:rsid w:val="00CA7AF3"/>
    <w:rsid w:val="00CB5FD3"/>
    <w:rsid w:val="00CC33CB"/>
    <w:rsid w:val="00CC5204"/>
    <w:rsid w:val="00CE7181"/>
    <w:rsid w:val="00CF5A26"/>
    <w:rsid w:val="00CF69F4"/>
    <w:rsid w:val="00D07C99"/>
    <w:rsid w:val="00D144DE"/>
    <w:rsid w:val="00D16D5E"/>
    <w:rsid w:val="00D40063"/>
    <w:rsid w:val="00D55FBC"/>
    <w:rsid w:val="00D60732"/>
    <w:rsid w:val="00D733E8"/>
    <w:rsid w:val="00D74FA3"/>
    <w:rsid w:val="00D765A7"/>
    <w:rsid w:val="00D92A7B"/>
    <w:rsid w:val="00D97799"/>
    <w:rsid w:val="00DA0C16"/>
    <w:rsid w:val="00DA4CA1"/>
    <w:rsid w:val="00DB7483"/>
    <w:rsid w:val="00DD1617"/>
    <w:rsid w:val="00DD5B92"/>
    <w:rsid w:val="00DD6C47"/>
    <w:rsid w:val="00DF18C5"/>
    <w:rsid w:val="00E00624"/>
    <w:rsid w:val="00E06689"/>
    <w:rsid w:val="00E1276A"/>
    <w:rsid w:val="00E1491E"/>
    <w:rsid w:val="00E15CD4"/>
    <w:rsid w:val="00E16386"/>
    <w:rsid w:val="00E16DA4"/>
    <w:rsid w:val="00E224AD"/>
    <w:rsid w:val="00E23C3D"/>
    <w:rsid w:val="00E24DBE"/>
    <w:rsid w:val="00E440BE"/>
    <w:rsid w:val="00E54E5E"/>
    <w:rsid w:val="00E63988"/>
    <w:rsid w:val="00E777B3"/>
    <w:rsid w:val="00E9110B"/>
    <w:rsid w:val="00E926F4"/>
    <w:rsid w:val="00EA658E"/>
    <w:rsid w:val="00EB4627"/>
    <w:rsid w:val="00EE229B"/>
    <w:rsid w:val="00F1707C"/>
    <w:rsid w:val="00F33462"/>
    <w:rsid w:val="00F70C20"/>
    <w:rsid w:val="00F72F24"/>
    <w:rsid w:val="00F74D49"/>
    <w:rsid w:val="00F76E67"/>
    <w:rsid w:val="00F77552"/>
    <w:rsid w:val="00F80D5E"/>
    <w:rsid w:val="00F81EEF"/>
    <w:rsid w:val="00F86C14"/>
    <w:rsid w:val="00F91C03"/>
    <w:rsid w:val="00F94BB2"/>
    <w:rsid w:val="00FA0832"/>
    <w:rsid w:val="00FA7B5C"/>
    <w:rsid w:val="00FC2DCA"/>
    <w:rsid w:val="00FC32BE"/>
    <w:rsid w:val="00FC75CB"/>
    <w:rsid w:val="00FD4541"/>
    <w:rsid w:val="00FE40D7"/>
    <w:rsid w:val="00FE5CF5"/>
    <w:rsid w:val="00FE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93"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1EEA"/>
    <w:pPr>
      <w:spacing w:after="0" w:line="240" w:lineRule="auto"/>
    </w:pPr>
  </w:style>
  <w:style w:type="character" w:customStyle="1" w:styleId="slug-doi">
    <w:name w:val="slug-doi"/>
    <w:basedOn w:val="DefaultParagraphFont"/>
    <w:rsid w:val="00D733E8"/>
  </w:style>
  <w:style w:type="character" w:styleId="HTMLCite">
    <w:name w:val="HTML Cite"/>
    <w:basedOn w:val="DefaultParagraphFont"/>
    <w:uiPriority w:val="99"/>
    <w:semiHidden/>
    <w:unhideWhenUsed/>
    <w:rsid w:val="00D733E8"/>
    <w:rPr>
      <w:i/>
      <w:iCs/>
    </w:rPr>
  </w:style>
  <w:style w:type="character" w:customStyle="1" w:styleId="slug-pub-date">
    <w:name w:val="slug-pub-date"/>
    <w:basedOn w:val="DefaultParagraphFont"/>
    <w:rsid w:val="00D733E8"/>
  </w:style>
  <w:style w:type="character" w:customStyle="1" w:styleId="slug-vol">
    <w:name w:val="slug-vol"/>
    <w:basedOn w:val="DefaultParagraphFont"/>
    <w:rsid w:val="00D733E8"/>
  </w:style>
  <w:style w:type="character" w:customStyle="1" w:styleId="slug-issue">
    <w:name w:val="slug-issue"/>
    <w:basedOn w:val="DefaultParagraphFont"/>
    <w:rsid w:val="00D733E8"/>
  </w:style>
  <w:style w:type="character" w:customStyle="1" w:styleId="slug-pages">
    <w:name w:val="slug-pages"/>
    <w:basedOn w:val="DefaultParagraphFont"/>
    <w:rsid w:val="00D73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genbank/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4192</Words>
  <Characters>23059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Brandao</dc:creator>
  <cp:lastModifiedBy>Erkens-Hulshof</cp:lastModifiedBy>
  <cp:revision>15</cp:revision>
  <dcterms:created xsi:type="dcterms:W3CDTF">2015-04-26T18:26:00Z</dcterms:created>
  <dcterms:modified xsi:type="dcterms:W3CDTF">2015-04-26T20:21:00Z</dcterms:modified>
</cp:coreProperties>
</file>