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25B" w:rsidRPr="0077193C" w:rsidRDefault="006477AA" w:rsidP="005F6560">
      <w:pPr>
        <w:spacing w:line="480" w:lineRule="auto"/>
        <w:rPr>
          <w:b/>
        </w:rPr>
      </w:pPr>
      <w:r>
        <w:rPr>
          <w:b/>
        </w:rPr>
        <w:t>The first fully annotated chloroplast s</w:t>
      </w:r>
      <w:r w:rsidR="00143581" w:rsidRPr="0077193C">
        <w:rPr>
          <w:b/>
        </w:rPr>
        <w:t xml:space="preserve">equence of </w:t>
      </w:r>
      <w:r>
        <w:rPr>
          <w:b/>
        </w:rPr>
        <w:t>the large pantropical family Annonaceae.</w:t>
      </w:r>
    </w:p>
    <w:p w:rsidR="00637284" w:rsidRPr="0077193C" w:rsidRDefault="00637284" w:rsidP="005F6560">
      <w:pPr>
        <w:spacing w:line="480" w:lineRule="auto"/>
        <w:rPr>
          <w:rFonts w:eastAsia="Times New Roman" w:cs="Times New Roman"/>
        </w:rPr>
      </w:pPr>
      <w:r w:rsidRPr="0077193C">
        <w:rPr>
          <w:rFonts w:eastAsia="Times New Roman" w:cs="Times New Roman"/>
        </w:rPr>
        <w:t>Authors: Rita D. Brandão</w:t>
      </w:r>
      <w:r w:rsidRPr="0077193C">
        <w:rPr>
          <w:rFonts w:eastAsia="Times New Roman" w:cs="Times New Roman"/>
          <w:vertAlign w:val="superscript"/>
        </w:rPr>
        <w:t>1</w:t>
      </w:r>
      <w:r w:rsidR="001624B3">
        <w:rPr>
          <w:rFonts w:eastAsia="Times New Roman" w:cs="Times New Roman"/>
          <w:vertAlign w:val="superscript"/>
        </w:rPr>
        <w:t>,*</w:t>
      </w:r>
      <w:r w:rsidRPr="0077193C">
        <w:rPr>
          <w:rFonts w:eastAsia="Times New Roman" w:cs="Times New Roman"/>
        </w:rPr>
        <w:t>, Martijn Staats</w:t>
      </w:r>
      <w:r w:rsidRPr="0077193C">
        <w:rPr>
          <w:rFonts w:eastAsia="Times New Roman" w:cs="Times New Roman"/>
          <w:vertAlign w:val="superscript"/>
        </w:rPr>
        <w:t>2</w:t>
      </w:r>
      <w:r w:rsidRPr="0077193C">
        <w:rPr>
          <w:rFonts w:eastAsia="Times New Roman" w:cs="Times New Roman"/>
        </w:rPr>
        <w:t>, Lars W. Chatrou</w:t>
      </w:r>
      <w:r w:rsidRPr="0077193C">
        <w:rPr>
          <w:rFonts w:eastAsia="Times New Roman" w:cs="Times New Roman"/>
          <w:vertAlign w:val="superscript"/>
        </w:rPr>
        <w:t>2</w:t>
      </w:r>
      <w:r w:rsidRPr="0077193C">
        <w:rPr>
          <w:rFonts w:eastAsia="Times New Roman" w:cs="Times New Roman"/>
        </w:rPr>
        <w:t>, Jan W. Maas</w:t>
      </w:r>
      <w:r w:rsidRPr="0077193C">
        <w:rPr>
          <w:rFonts w:eastAsia="Times New Roman" w:cs="Times New Roman"/>
          <w:vertAlign w:val="superscript"/>
        </w:rPr>
        <w:t>3</w:t>
      </w:r>
      <w:r w:rsidRPr="0077193C">
        <w:rPr>
          <w:rFonts w:eastAsia="Times New Roman" w:cs="Times New Roman"/>
        </w:rPr>
        <w:t xml:space="preserve">, </w:t>
      </w:r>
      <w:r w:rsidR="006477AA">
        <w:rPr>
          <w:rFonts w:eastAsia="Times New Roman" w:cs="Times New Roman"/>
        </w:rPr>
        <w:t>Hans Persoon</w:t>
      </w:r>
      <w:r w:rsidR="006477AA">
        <w:rPr>
          <w:rFonts w:eastAsia="Times New Roman" w:cs="Times New Roman"/>
          <w:vertAlign w:val="superscript"/>
        </w:rPr>
        <w:t>4</w:t>
      </w:r>
      <w:r w:rsidR="006477AA">
        <w:rPr>
          <w:rFonts w:eastAsia="Times New Roman" w:cs="Times New Roman"/>
        </w:rPr>
        <w:t xml:space="preserve">, </w:t>
      </w:r>
      <w:r w:rsidRPr="0077193C">
        <w:rPr>
          <w:rFonts w:eastAsia="Times New Roman" w:cs="Times New Roman"/>
        </w:rPr>
        <w:t xml:space="preserve">Tatiana </w:t>
      </w:r>
      <w:r w:rsidR="006477AA" w:rsidRPr="0077193C">
        <w:rPr>
          <w:rFonts w:eastAsia="Times New Roman" w:cs="Times New Roman"/>
        </w:rPr>
        <w:t>Arias</w:t>
      </w:r>
      <w:r w:rsidR="006477AA">
        <w:rPr>
          <w:rFonts w:eastAsia="Times New Roman" w:cs="Times New Roman"/>
          <w:vertAlign w:val="superscript"/>
        </w:rPr>
        <w:t>5</w:t>
      </w:r>
      <w:r w:rsidRPr="0077193C">
        <w:rPr>
          <w:rFonts w:eastAsia="Times New Roman" w:cs="Times New Roman"/>
        </w:rPr>
        <w:t>, Roy H.J. Erkens</w:t>
      </w:r>
      <w:r w:rsidRPr="0077193C">
        <w:rPr>
          <w:rFonts w:eastAsia="Times New Roman" w:cs="Times New Roman"/>
          <w:vertAlign w:val="superscript"/>
        </w:rPr>
        <w:t>1,</w:t>
      </w:r>
      <w:r w:rsidR="006477AA">
        <w:rPr>
          <w:rFonts w:eastAsia="Times New Roman" w:cs="Times New Roman"/>
          <w:vertAlign w:val="superscript"/>
        </w:rPr>
        <w:t>6</w:t>
      </w:r>
    </w:p>
    <w:p w:rsidR="00637284" w:rsidRPr="0077193C" w:rsidRDefault="00637284" w:rsidP="005F6560">
      <w:pPr>
        <w:pStyle w:val="ListParagraph"/>
        <w:numPr>
          <w:ilvl w:val="0"/>
          <w:numId w:val="1"/>
        </w:numPr>
        <w:spacing w:line="480" w:lineRule="auto"/>
        <w:rPr>
          <w:rFonts w:eastAsia="Times New Roman" w:cs="Times New Roman"/>
          <w:noProof w:val="0"/>
          <w:lang w:eastAsia="nl-NL"/>
        </w:rPr>
      </w:pPr>
      <w:r w:rsidRPr="0077193C">
        <w:rPr>
          <w:rFonts w:eastAsia="Times New Roman" w:cs="Times New Roman"/>
          <w:noProof w:val="0"/>
          <w:lang w:eastAsia="nl-NL"/>
        </w:rPr>
        <w:t xml:space="preserve">Maastricht Science Programme, </w:t>
      </w:r>
      <w:r w:rsidR="008B20A6">
        <w:rPr>
          <w:rFonts w:eastAsia="Times New Roman" w:cs="Times New Roman"/>
          <w:noProof w:val="0"/>
          <w:lang w:eastAsia="nl-NL"/>
        </w:rPr>
        <w:t xml:space="preserve">Maastricht University, PO Box 616, 6200 MD </w:t>
      </w:r>
      <w:r w:rsidRPr="0077193C">
        <w:rPr>
          <w:rFonts w:eastAsia="Times New Roman" w:cs="Times New Roman"/>
          <w:noProof w:val="0"/>
          <w:lang w:eastAsia="nl-NL"/>
        </w:rPr>
        <w:t>Maastricht, The Netherlands</w:t>
      </w:r>
    </w:p>
    <w:p w:rsidR="00637284" w:rsidRPr="0077193C" w:rsidRDefault="00637284" w:rsidP="005F6560">
      <w:pPr>
        <w:pStyle w:val="ListParagraph"/>
        <w:numPr>
          <w:ilvl w:val="0"/>
          <w:numId w:val="1"/>
        </w:numPr>
        <w:spacing w:line="480" w:lineRule="auto"/>
        <w:rPr>
          <w:rFonts w:eastAsia="Times New Roman" w:cs="Times New Roman"/>
          <w:noProof w:val="0"/>
          <w:lang w:eastAsia="nl-NL"/>
        </w:rPr>
      </w:pPr>
      <w:r w:rsidRPr="0077193C">
        <w:rPr>
          <w:rFonts w:eastAsia="Times New Roman" w:cs="Times New Roman"/>
          <w:noProof w:val="0"/>
          <w:lang w:eastAsia="nl-NL"/>
        </w:rPr>
        <w:t>Biosystematics group, Wageningen University, Wageningen, The Netherlands</w:t>
      </w:r>
    </w:p>
    <w:p w:rsidR="00637284" w:rsidRDefault="00637284" w:rsidP="002C02DF">
      <w:pPr>
        <w:pStyle w:val="ListParagraph"/>
        <w:numPr>
          <w:ilvl w:val="0"/>
          <w:numId w:val="1"/>
        </w:numPr>
        <w:spacing w:line="480" w:lineRule="auto"/>
        <w:rPr>
          <w:rFonts w:eastAsia="Times New Roman" w:cs="Times New Roman"/>
          <w:noProof w:val="0"/>
          <w:lang w:eastAsia="nl-NL"/>
        </w:rPr>
      </w:pPr>
      <w:r w:rsidRPr="0077193C">
        <w:rPr>
          <w:rFonts w:eastAsia="Times New Roman" w:cs="Times New Roman"/>
          <w:noProof w:val="0"/>
          <w:lang w:eastAsia="nl-NL"/>
        </w:rPr>
        <w:t>Ecology and Biodiversity Group, Department of Biology, Utrecht University, Utrecht, The Netherlands</w:t>
      </w:r>
    </w:p>
    <w:p w:rsidR="006477AA" w:rsidRPr="006477AA" w:rsidRDefault="009D710D" w:rsidP="005F6560">
      <w:pPr>
        <w:pStyle w:val="ListParagraph"/>
        <w:numPr>
          <w:ilvl w:val="0"/>
          <w:numId w:val="1"/>
        </w:numPr>
        <w:spacing w:line="480" w:lineRule="auto"/>
        <w:rPr>
          <w:rFonts w:eastAsia="Times New Roman" w:cs="Times New Roman"/>
          <w:noProof w:val="0"/>
          <w:lang w:val="nl-NL" w:eastAsia="nl-NL"/>
        </w:rPr>
      </w:pPr>
      <w:r w:rsidRPr="009D710D">
        <w:rPr>
          <w:rFonts w:eastAsia="Times New Roman" w:cs="Times New Roman"/>
          <w:noProof w:val="0"/>
          <w:lang w:val="nl-NL" w:eastAsia="nl-NL"/>
        </w:rPr>
        <w:t xml:space="preserve">Botanical Garden Utrecht, Utrecht University, </w:t>
      </w:r>
      <w:r w:rsidR="006477AA">
        <w:rPr>
          <w:rFonts w:eastAsia="Times New Roman" w:cs="Times New Roman"/>
          <w:noProof w:val="0"/>
          <w:lang w:val="nl-NL" w:eastAsia="nl-NL"/>
        </w:rPr>
        <w:t>Utrecht, The Netherlands</w:t>
      </w:r>
    </w:p>
    <w:p w:rsidR="00637284" w:rsidRDefault="00637284" w:rsidP="002C02DF">
      <w:pPr>
        <w:pStyle w:val="ListParagraph"/>
        <w:numPr>
          <w:ilvl w:val="0"/>
          <w:numId w:val="1"/>
        </w:numPr>
        <w:spacing w:line="480" w:lineRule="auto"/>
        <w:rPr>
          <w:rFonts w:eastAsia="Times New Roman" w:cs="Times New Roman"/>
          <w:noProof w:val="0"/>
          <w:lang w:eastAsia="nl-NL"/>
        </w:rPr>
      </w:pPr>
      <w:r w:rsidRPr="0077193C">
        <w:rPr>
          <w:rFonts w:eastAsia="Times New Roman" w:cs="Times New Roman"/>
          <w:noProof w:val="0"/>
          <w:lang w:eastAsia="nl-NL"/>
        </w:rPr>
        <w:t>School of Biological Sciences, The University of Hong Kong, China</w:t>
      </w:r>
    </w:p>
    <w:p w:rsidR="009D710D" w:rsidRPr="009D710D" w:rsidRDefault="006477AA" w:rsidP="009D710D">
      <w:pPr>
        <w:pStyle w:val="ListParagraph"/>
        <w:numPr>
          <w:ilvl w:val="0"/>
          <w:numId w:val="1"/>
        </w:numPr>
        <w:spacing w:line="360" w:lineRule="auto"/>
      </w:pPr>
      <w:r w:rsidRPr="007273A4">
        <w:t xml:space="preserve">Naturalis Biodiversity </w:t>
      </w:r>
      <w:r>
        <w:t>Center, Leiden, The Netherlands</w:t>
      </w:r>
    </w:p>
    <w:p w:rsidR="00143581" w:rsidRPr="0077193C" w:rsidRDefault="00143581" w:rsidP="005F6560">
      <w:pPr>
        <w:spacing w:line="480" w:lineRule="auto"/>
      </w:pPr>
    </w:p>
    <w:p w:rsidR="00637284" w:rsidRPr="0077193C" w:rsidRDefault="00637284" w:rsidP="005F6560">
      <w:pPr>
        <w:spacing w:line="480" w:lineRule="auto"/>
      </w:pPr>
    </w:p>
    <w:p w:rsidR="00143581" w:rsidRDefault="00143581" w:rsidP="005F6560">
      <w:pPr>
        <w:spacing w:line="480" w:lineRule="auto"/>
        <w:rPr>
          <w:b/>
        </w:rPr>
      </w:pPr>
      <w:r w:rsidRPr="0077193C">
        <w:rPr>
          <w:b/>
        </w:rPr>
        <w:t>Abstract</w:t>
      </w:r>
    </w:p>
    <w:p w:rsidR="008022C2" w:rsidRPr="00B32BDD" w:rsidRDefault="008022C2" w:rsidP="005F6560">
      <w:pPr>
        <w:spacing w:line="480" w:lineRule="auto"/>
      </w:pPr>
      <w:r w:rsidRPr="00B32BDD">
        <w:t xml:space="preserve">The pantropical flowering plant family Annonaceae is one of the largest families within the Magnoliidae with c. 2,400 species. The study of its evolution allows to gain insight into the evolution of basal angiosperms, the evolution of rain forests and biodiversification. Phylogenetic analysis have greatly contributed to these studies. However, these are limited to a few DNA markers. Here we present the first chloroplast </w:t>
      </w:r>
      <w:r w:rsidR="00E9023B" w:rsidRPr="00B32BDD">
        <w:t xml:space="preserve">genome (plastome)  sequence from an Annonaceae species: </w:t>
      </w:r>
      <w:r w:rsidR="00E9023B" w:rsidRPr="00B32BDD">
        <w:rPr>
          <w:i/>
        </w:rPr>
        <w:t>Uvaria afzelii</w:t>
      </w:r>
      <w:r w:rsidR="00E9023B" w:rsidRPr="00B32BDD">
        <w:t>.</w:t>
      </w:r>
    </w:p>
    <w:p w:rsidR="00E9023B" w:rsidRDefault="00E9023B" w:rsidP="005F6560">
      <w:pPr>
        <w:spacing w:line="480" w:lineRule="auto"/>
        <w:rPr>
          <w:b/>
        </w:rPr>
      </w:pPr>
      <w:r w:rsidRPr="00B32BDD">
        <w:t xml:space="preserve">Illumina paired-end reads were mapped to a closely-related species using iterative alignment steps. A very low percentage of reads (0.5%) was from the chloroplast, and 99,5% from the nuclear and mitochondrial genome. </w:t>
      </w:r>
      <w:r w:rsidR="00B32BDD">
        <w:t xml:space="preserve">The 167,500 bp plastome of </w:t>
      </w:r>
      <w:r w:rsidR="00B32BDD" w:rsidRPr="00B32BDD">
        <w:rPr>
          <w:i/>
        </w:rPr>
        <w:t>Uvaria afzelii</w:t>
      </w:r>
      <w:r w:rsidR="00B32BDD">
        <w:t xml:space="preserve"> contains 139 genes and an </w:t>
      </w:r>
      <w:r w:rsidR="00B32BDD">
        <w:lastRenderedPageBreak/>
        <w:t xml:space="preserve">inversion within the </w:t>
      </w:r>
      <w:r w:rsidR="00B32BDD" w:rsidRPr="00065F8D">
        <w:t>LSC</w:t>
      </w:r>
      <w:r w:rsidR="00B32BDD">
        <w:t xml:space="preserve"> (57,722 - 66,951 bp) compared to the chloroplasts of </w:t>
      </w:r>
      <w:r w:rsidR="00B32BDD" w:rsidRPr="001D5F9F">
        <w:rPr>
          <w:i/>
        </w:rPr>
        <w:t>Magnolia kwansiensis</w:t>
      </w:r>
      <w:r w:rsidR="00B32BDD">
        <w:rPr>
          <w:i/>
        </w:rPr>
        <w:t xml:space="preserve"> </w:t>
      </w:r>
      <w:r w:rsidR="00B32BDD" w:rsidRPr="009D710D">
        <w:t>and</w:t>
      </w:r>
      <w:r w:rsidR="00B32BDD">
        <w:t xml:space="preserve"> </w:t>
      </w:r>
      <w:r w:rsidR="00B32BDD" w:rsidRPr="00714883">
        <w:rPr>
          <w:i/>
        </w:rPr>
        <w:t>Liriodendron tulipifera</w:t>
      </w:r>
      <w:r w:rsidR="00B32BDD">
        <w:rPr>
          <w:i/>
        </w:rPr>
        <w:t>.</w:t>
      </w:r>
    </w:p>
    <w:p w:rsidR="00E9023B" w:rsidRPr="00B32BDD" w:rsidRDefault="00E9023B" w:rsidP="005F6560">
      <w:pPr>
        <w:spacing w:line="480" w:lineRule="auto"/>
      </w:pPr>
      <w:r w:rsidRPr="00B32BDD">
        <w:t>The sequence of this chlorop</w:t>
      </w:r>
      <w:r w:rsidR="00B32BDD">
        <w:t>last will now aid the analysis of additional Annonaceae plastomes</w:t>
      </w:r>
      <w:r w:rsidR="00BB2DFF">
        <w:t>,</w:t>
      </w:r>
      <w:r w:rsidR="00B32BDD">
        <w:t xml:space="preserve"> reveal useful for improved phylogeographic analyses, species-level DNA barcoding and general understanding of magnoliid</w:t>
      </w:r>
      <w:r w:rsidR="00B32BDD" w:rsidRPr="00B41E1A">
        <w:t xml:space="preserve"> </w:t>
      </w:r>
      <w:r w:rsidR="00B32BDD">
        <w:t>evolution as well as rain forest evolution.</w:t>
      </w:r>
    </w:p>
    <w:p w:rsidR="00FB3BDC" w:rsidRPr="0077193C" w:rsidRDefault="00FB3BDC" w:rsidP="005F6560">
      <w:pPr>
        <w:spacing w:line="480" w:lineRule="auto"/>
        <w:rPr>
          <w:b/>
        </w:rPr>
      </w:pPr>
    </w:p>
    <w:p w:rsidR="00143581" w:rsidRPr="0077193C" w:rsidRDefault="00143581" w:rsidP="005F6560">
      <w:pPr>
        <w:spacing w:line="480" w:lineRule="auto"/>
      </w:pPr>
    </w:p>
    <w:p w:rsidR="00637284" w:rsidRPr="0077193C" w:rsidRDefault="00637284" w:rsidP="005F6560">
      <w:pPr>
        <w:spacing w:line="480" w:lineRule="auto"/>
      </w:pPr>
    </w:p>
    <w:p w:rsidR="0077193C" w:rsidRDefault="0077193C" w:rsidP="005F6560">
      <w:pPr>
        <w:spacing w:line="480" w:lineRule="auto"/>
        <w:rPr>
          <w:b/>
        </w:rPr>
      </w:pPr>
      <w:r>
        <w:rPr>
          <w:b/>
        </w:rPr>
        <w:br w:type="page"/>
      </w:r>
      <w:bookmarkStart w:id="0" w:name="_GoBack"/>
      <w:bookmarkEnd w:id="0"/>
    </w:p>
    <w:p w:rsidR="00143581" w:rsidRPr="0077193C" w:rsidRDefault="00143581" w:rsidP="007F2933">
      <w:pPr>
        <w:spacing w:after="0" w:line="480" w:lineRule="auto"/>
      </w:pPr>
      <w:r w:rsidRPr="0077193C">
        <w:rPr>
          <w:b/>
        </w:rPr>
        <w:lastRenderedPageBreak/>
        <w:t>Introduction</w:t>
      </w:r>
    </w:p>
    <w:p w:rsidR="004476CE" w:rsidRPr="00B7063E" w:rsidRDefault="004476CE" w:rsidP="007F2933">
      <w:pPr>
        <w:autoSpaceDE w:val="0"/>
        <w:autoSpaceDN w:val="0"/>
        <w:adjustRightInd w:val="0"/>
        <w:spacing w:after="0" w:line="480" w:lineRule="auto"/>
      </w:pPr>
      <w:r w:rsidRPr="00AE1EEA">
        <w:tab/>
      </w:r>
      <w:r w:rsidR="00641BE3" w:rsidRPr="00AE1EEA">
        <w:t>Understanding the origin of flowering-plant biodiversity is one of the major biological</w:t>
      </w:r>
      <w:r w:rsidR="00FE5CF5" w:rsidRPr="00AE1EEA">
        <w:t xml:space="preserve"> research</w:t>
      </w:r>
      <w:r w:rsidR="00641BE3" w:rsidRPr="00AE1EEA">
        <w:t xml:space="preserve"> themes of the moment. </w:t>
      </w:r>
      <w:r w:rsidR="00FE5CF5" w:rsidRPr="00AE1EEA">
        <w:t xml:space="preserve">A lot of effort has been devoted to studying the monocot and eudicot lineages but less to </w:t>
      </w:r>
      <w:r w:rsidR="00641BE3" w:rsidRPr="00AE1EEA">
        <w:t xml:space="preserve">the </w:t>
      </w:r>
      <w:r w:rsidR="00FE5CF5" w:rsidRPr="00AE1EEA">
        <w:t>other large clade of flowering plants</w:t>
      </w:r>
      <w:r w:rsidR="002D6BD0" w:rsidRPr="00AE1EEA">
        <w:t>,</w:t>
      </w:r>
      <w:r w:rsidR="00FE5CF5" w:rsidRPr="00AE1EEA">
        <w:t xml:space="preserve"> </w:t>
      </w:r>
      <w:r w:rsidR="00641BE3" w:rsidRPr="00AE1EEA">
        <w:t>Magnoliidae</w:t>
      </w:r>
      <w:r w:rsidR="002D6BD0" w:rsidRPr="00AE1EEA">
        <w:t xml:space="preserve">, although it </w:t>
      </w:r>
      <w:r w:rsidR="00FE5CF5" w:rsidRPr="00AE1EEA">
        <w:t xml:space="preserve">contains c. 4% of all plant species.  </w:t>
      </w:r>
      <w:r w:rsidR="00FE5CF5" w:rsidRPr="00AE1EEA">
        <w:rPr>
          <w:rFonts w:cs="NewCenturySchlbk-Roman"/>
        </w:rPr>
        <w:t xml:space="preserve">Within Magnoliidae, the pantropically distributed Annonaceae is </w:t>
      </w:r>
      <w:r w:rsidR="00B7063E">
        <w:rPr>
          <w:rFonts w:cs="NewCenturySchlbk-Roman"/>
        </w:rPr>
        <w:t>an extremely</w:t>
      </w:r>
      <w:r w:rsidR="00FB3BDC">
        <w:rPr>
          <w:rFonts w:cs="NewCenturySchlbk-Roman"/>
        </w:rPr>
        <w:t xml:space="preserve"> genus-rich family, with 108</w:t>
      </w:r>
      <w:r w:rsidR="00FE5CF5" w:rsidRPr="00AE1EEA">
        <w:rPr>
          <w:rFonts w:cs="NewCenturySchlbk-Roman"/>
        </w:rPr>
        <w:t xml:space="preserve"> genera and </w:t>
      </w:r>
      <w:r w:rsidR="00B7063E">
        <w:rPr>
          <w:rFonts w:cs="NewCenturySchlbk-Roman"/>
        </w:rPr>
        <w:t xml:space="preserve">it currently has a high number of accepted species: </w:t>
      </w:r>
      <w:r w:rsidR="00FE5CF5" w:rsidRPr="00AE1EEA">
        <w:rPr>
          <w:rFonts w:cs="NewCenturySchlbk-Italic"/>
          <w:i/>
          <w:iCs/>
        </w:rPr>
        <w:t>c</w:t>
      </w:r>
      <w:r w:rsidR="00FE5CF5" w:rsidRPr="00AE1EEA">
        <w:rPr>
          <w:rFonts w:cs="NewCenturySchlbk-Roman"/>
        </w:rPr>
        <w:t>. 2</w:t>
      </w:r>
      <w:r w:rsidR="006C550A">
        <w:rPr>
          <w:rFonts w:cs="NewCenturySchlbk-Roman"/>
        </w:rPr>
        <w:t>,</w:t>
      </w:r>
      <w:r w:rsidR="00FE5CF5" w:rsidRPr="00AE1EEA">
        <w:rPr>
          <w:rFonts w:cs="NewCenturySchlbk-Roman"/>
        </w:rPr>
        <w:t>400</w:t>
      </w:r>
      <w:hyperlink w:anchor="_ENREF_1" w:tooltip="Chatrou, 2012 #1" w:history="1">
        <w:r w:rsidR="004035D4">
          <w:rPr>
            <w:rFonts w:cs="NewCenturySchlbk-Roman"/>
          </w:rPr>
          <w:fldChar w:fldCharType="begin"/>
        </w:r>
        <w:r w:rsidR="004035D4">
          <w:rPr>
            <w:rFonts w:cs="NewCenturySchlbk-Roman"/>
          </w:rPr>
          <w:instrText xml:space="preserve"> ADDIN EN.CITE &lt;EndNote&gt;&lt;Cite&gt;&lt;Author&gt;Chatrou&lt;/Author&gt;&lt;Year&gt;2012&lt;/Year&gt;&lt;RecNum&gt;1&lt;/RecNum&gt;&lt;DisplayText&gt;&lt;style face="superscript"&gt;1&lt;/style&gt;&lt;/DisplayText&gt;&lt;record&gt;&lt;rec-number&gt;1&lt;/rec-number&gt;&lt;foreign-keys&gt;&lt;key app="EN" db-id="5pxvx5fe899dtnea22rp0sxsvswzxdw52rsx" timestamp="1445263483"&gt;1&lt;/key&gt;&lt;/foreign-keys&gt;&lt;ref-type name="Journal Article"&gt;17&lt;/ref-type&gt;&lt;contributors&gt;&lt;authors&gt;&lt;author&gt;Chatrou, Lars W.&lt;/author&gt;&lt;author&gt;Pirie, Michael D.&lt;/author&gt;&lt;author&gt;Erkens, Roy H. J.&lt;/author&gt;&lt;author&gt;Couvreur, Thomas L. P.&lt;/author&gt;&lt;author&gt;Neubig, Kurt M.&lt;/author&gt;&lt;author&gt;Abbott, J. Richard&lt;/author&gt;&lt;author&gt;Mols, Johan B.&lt;/author&gt;&lt;author&gt;Maas, Jan W.&lt;/author&gt;&lt;author&gt;Saunders, Richard M. K.&lt;/author&gt;&lt;author&gt;Chase, Mark W.&lt;/author&gt;&lt;/authors&gt;&lt;/contributors&gt;&lt;titles&gt;&lt;title&gt;A new subfamilial and tribal classification of the pantropical flowering plant family Annonaceae informed by molecular phylogenetics&lt;/title&gt;&lt;secondary-title&gt;Botanical Journal of the Linnean Society&lt;/secondary-title&gt;&lt;/titles&gt;&lt;periodical&gt;&lt;full-title&gt;Botanical Journal of the Linnean Society&lt;/full-title&gt;&lt;/periodical&gt;&lt;pages&gt;5-40&lt;/pages&gt;&lt;volume&gt;169&lt;/volume&gt;&lt;number&gt;1&lt;/number&gt;&lt;keywords&gt;&lt;keyword&gt;plastid markers&lt;/keyword&gt;&lt;keyword&gt;subfamilies&lt;/keyword&gt;&lt;keyword&gt;supermatrix&lt;/keyword&gt;&lt;keyword&gt;tribes&lt;/keyword&gt;&lt;/keywords&gt;&lt;dates&gt;&lt;year&gt;2012&lt;/year&gt;&lt;/dates&gt;&lt;publisher&gt;Blackwell Publishing Ltd&lt;/publisher&gt;&lt;isbn&gt;1095-8339&lt;/isbn&gt;&lt;urls&gt;&lt;related-urls&gt;&lt;url&gt;http://dx.doi.org/10.1111/j.1095-8339.2012.01235.x&lt;/url&gt;&lt;/related-urls&gt;&lt;/urls&gt;&lt;electronic-resource-num&gt;10.1111/j.1095-8339.2012.01235.x&lt;/electronic-resource-num&gt;&lt;/record&gt;&lt;/Cite&gt;&lt;/EndNote&gt;</w:instrText>
        </w:r>
        <w:r w:rsidR="004035D4">
          <w:rPr>
            <w:rFonts w:cs="NewCenturySchlbk-Roman"/>
          </w:rPr>
          <w:fldChar w:fldCharType="separate"/>
        </w:r>
        <w:r w:rsidR="004035D4" w:rsidRPr="00B7063E">
          <w:rPr>
            <w:rFonts w:cs="NewCenturySchlbk-Roman"/>
            <w:noProof/>
            <w:vertAlign w:val="superscript"/>
          </w:rPr>
          <w:t>1</w:t>
        </w:r>
        <w:r w:rsidR="004035D4">
          <w:rPr>
            <w:rFonts w:cs="NewCenturySchlbk-Roman"/>
          </w:rPr>
          <w:fldChar w:fldCharType="end"/>
        </w:r>
      </w:hyperlink>
      <w:r w:rsidR="00B7063E">
        <w:rPr>
          <w:rFonts w:cs="NewCenturySchlbk-Roman"/>
        </w:rPr>
        <w:t>.</w:t>
      </w:r>
      <w:r w:rsidR="00B7063E">
        <w:t xml:space="preserve"> </w:t>
      </w:r>
      <w:r w:rsidR="002D6BD0" w:rsidRPr="00AE1EEA">
        <w:t>Understanding the evolution and diversification of Annonaceae will therefore greatly aid in understanding the evolution of basal angiosperms</w:t>
      </w:r>
      <w:r w:rsidR="00AE1EEA" w:rsidRPr="00AE1EEA">
        <w:t xml:space="preserve">. </w:t>
      </w:r>
      <w:r w:rsidR="00B7063E">
        <w:t>Additionally</w:t>
      </w:r>
      <w:r w:rsidR="00836CDC">
        <w:t>,</w:t>
      </w:r>
      <w:r w:rsidR="00AE1EEA" w:rsidRPr="00AE1EEA">
        <w:t xml:space="preserve"> </w:t>
      </w:r>
      <w:r w:rsidR="00835D0F">
        <w:t>species richness and abundance of individuals</w:t>
      </w:r>
      <w:r w:rsidR="00127CBF">
        <w:t xml:space="preserve"> within the tropical rainforests </w:t>
      </w:r>
      <w:r w:rsidR="00835D0F">
        <w:t xml:space="preserve">indicate Annonaceae may be a key group to understand </w:t>
      </w:r>
      <w:r w:rsidR="00AE1EEA" w:rsidRPr="00AE1EEA">
        <w:t xml:space="preserve">the evolution of </w:t>
      </w:r>
      <w:r w:rsidR="00B7063E">
        <w:t>t</w:t>
      </w:r>
      <w:r w:rsidR="00AE1EEA" w:rsidRPr="00AE1EEA">
        <w:t xml:space="preserve">ropical </w:t>
      </w:r>
      <w:r w:rsidR="00127CBF">
        <w:t>diversity</w:t>
      </w:r>
      <w:hyperlink w:anchor="_ENREF_2" w:tooltip="van Gemerden, 2003 #10" w:history="1">
        <w:r w:rsidR="004035D4">
          <w:rPr>
            <w:rFonts w:cs="NewCenturySchlbk-Roman"/>
          </w:rPr>
          <w:fldChar w:fldCharType="begin">
            <w:fldData xml:space="preserve">PEVuZE5vdGU+PENpdGU+PEF1dGhvcj52YW4gR2VtZXJkZW48L0F1dGhvcj48WWVhcj4yMDAzPC9Z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</w:fldData>
          </w:fldChar>
        </w:r>
        <w:r w:rsidR="004035D4">
          <w:rPr>
            <w:rFonts w:cs="NewCenturySchlbk-Roman"/>
          </w:rPr>
          <w:instrText xml:space="preserve"> ADDIN EN.CITE </w:instrText>
        </w:r>
        <w:r w:rsidR="004035D4">
          <w:rPr>
            <w:rFonts w:cs="NewCenturySchlbk-Roman"/>
          </w:rPr>
          <w:fldChar w:fldCharType="begin">
            <w:fldData xml:space="preserve">PEVuZE5vdGU+PENpdGU+PEF1dGhvcj52YW4gR2VtZXJkZW48L0F1dGhvcj48WWVhcj4yMDAzPC9Z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</w:fldData>
          </w:fldChar>
        </w:r>
        <w:r w:rsidR="004035D4">
          <w:rPr>
            <w:rFonts w:cs="NewCenturySchlbk-Roman"/>
          </w:rPr>
          <w:instrText xml:space="preserve"> ADDIN EN.CITE.DATA </w:instrText>
        </w:r>
        <w:r w:rsidR="004035D4">
          <w:rPr>
            <w:rFonts w:cs="NewCenturySchlbk-Roman"/>
          </w:rPr>
        </w:r>
        <w:r w:rsidR="004035D4">
          <w:rPr>
            <w:rFonts w:cs="NewCenturySchlbk-Roman"/>
          </w:rPr>
          <w:fldChar w:fldCharType="end"/>
        </w:r>
        <w:r w:rsidR="004035D4">
          <w:rPr>
            <w:rFonts w:cs="NewCenturySchlbk-Roman"/>
          </w:rPr>
        </w:r>
        <w:r w:rsidR="004035D4">
          <w:rPr>
            <w:rFonts w:cs="NewCenturySchlbk-Roman"/>
          </w:rPr>
          <w:fldChar w:fldCharType="separate"/>
        </w:r>
        <w:r w:rsidR="004035D4" w:rsidRPr="00B7063E">
          <w:rPr>
            <w:rFonts w:cs="NewCenturySchlbk-Roman"/>
            <w:noProof/>
            <w:vertAlign w:val="superscript"/>
          </w:rPr>
          <w:t>2-4</w:t>
        </w:r>
        <w:r w:rsidR="004035D4">
          <w:rPr>
            <w:rFonts w:cs="NewCenturySchlbk-Roman"/>
          </w:rPr>
          <w:fldChar w:fldCharType="end"/>
        </w:r>
      </w:hyperlink>
      <w:r w:rsidR="00AE1EEA" w:rsidRPr="00AE1EEA">
        <w:rPr>
          <w:rFonts w:cs="NewCenturySchlbk-Roman"/>
        </w:rPr>
        <w:t>.</w:t>
      </w:r>
      <w:r w:rsidR="00835D0F">
        <w:rPr>
          <w:rFonts w:cs="NewCenturySchlbk-Roman"/>
        </w:rPr>
        <w:t xml:space="preserve"> </w:t>
      </w:r>
    </w:p>
    <w:p w:rsidR="00973B2E" w:rsidRPr="0077193C" w:rsidRDefault="003E61DF" w:rsidP="007F2933">
      <w:pPr>
        <w:spacing w:after="0" w:line="480" w:lineRule="auto"/>
        <w:ind w:firstLine="708"/>
      </w:pPr>
      <w:r>
        <w:t>Molecular p</w:t>
      </w:r>
      <w:r w:rsidR="00973B2E" w:rsidRPr="00FE5CF5">
        <w:t xml:space="preserve">hylogenetic studies in </w:t>
      </w:r>
      <w:r w:rsidR="00025451">
        <w:t>Annonaceae</w:t>
      </w:r>
      <w:r w:rsidR="001865AF" w:rsidRPr="00FE5CF5">
        <w:t xml:space="preserve">, as in </w:t>
      </w:r>
      <w:r w:rsidR="00025451">
        <w:t xml:space="preserve">many </w:t>
      </w:r>
      <w:r w:rsidR="001865AF" w:rsidRPr="00FE5CF5">
        <w:t>other</w:t>
      </w:r>
      <w:r w:rsidR="00DA382C">
        <w:t xml:space="preserve"> clades</w:t>
      </w:r>
      <w:r w:rsidR="001865AF" w:rsidRPr="00FE5CF5">
        <w:t>,</w:t>
      </w:r>
      <w:r w:rsidR="00973B2E" w:rsidRPr="00FE5CF5">
        <w:t xml:space="preserve"> have </w:t>
      </w:r>
      <w:r w:rsidR="00B202E7">
        <w:t xml:space="preserve">mostly </w:t>
      </w:r>
      <w:r w:rsidR="00973B2E" w:rsidRPr="00FE5CF5">
        <w:t>been conducted using a few chloroplast</w:t>
      </w:r>
      <w:r w:rsidR="00973B2E" w:rsidRPr="0077193C">
        <w:t xml:space="preserve"> markers</w:t>
      </w:r>
      <w:r w:rsidR="0037597A">
        <w:t xml:space="preserve"> </w:t>
      </w:r>
      <w:r w:rsidR="00D733E8">
        <w:t xml:space="preserve">whether it be at the </w:t>
      </w:r>
      <w:r w:rsidR="00B202E7">
        <w:t xml:space="preserve">family, </w:t>
      </w:r>
      <w:r>
        <w:t>subfamily</w:t>
      </w:r>
      <w:r w:rsidR="00127CBF">
        <w:rPr>
          <w:rStyle w:val="CommentReference"/>
        </w:rPr>
        <w:t>,</w:t>
      </w:r>
      <w:r w:rsidR="009D710D" w:rsidRPr="00D80402">
        <w:rPr>
          <w:rStyle w:val="CommentReference"/>
          <w:sz w:val="22"/>
          <w:szCs w:val="22"/>
        </w:rPr>
        <w:t xml:space="preserve"> tribal</w:t>
      </w:r>
      <w:hyperlink w:anchor="_ENREF_5" w:tooltip="Pirie, 2006 #2" w:history="1">
        <w:r w:rsidR="004035D4" w:rsidRPr="0077193C">
          <w:fldChar w:fldCharType="begin">
            <w:fldData xml:space="preserve">PEVuZE5vdGU+PENpdGU+PEF1dGhvcj5QaXJpZTwvQXV0aG9yPjxZZWFyPjIwMDY8L1llYXI+PFJl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</w:fldData>
          </w:fldChar>
        </w:r>
        <w:r w:rsidR="004035D4">
          <w:instrText xml:space="preserve"> ADDIN EN.CITE </w:instrText>
        </w:r>
        <w:r w:rsidR="004035D4">
          <w:fldChar w:fldCharType="begin">
            <w:fldData xml:space="preserve">PEVuZE5vdGU+PENpdGU+PEF1dGhvcj5QaXJpZTwvQXV0aG9yPjxZZWFyPjIwMDY8L1llYXI+PFJl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</w:fldData>
          </w:fldChar>
        </w:r>
        <w:r w:rsidR="004035D4">
          <w:instrText xml:space="preserve"> ADDIN EN.CITE.DATA </w:instrText>
        </w:r>
        <w:r w:rsidR="004035D4">
          <w:fldChar w:fldCharType="end"/>
        </w:r>
        <w:r w:rsidR="004035D4" w:rsidRPr="0077193C">
          <w:fldChar w:fldCharType="separate"/>
        </w:r>
        <w:r w:rsidR="004035D4" w:rsidRPr="00B7063E">
          <w:rPr>
            <w:noProof/>
            <w:vertAlign w:val="superscript"/>
          </w:rPr>
          <w:t>5-7</w:t>
        </w:r>
        <w:r w:rsidR="004035D4" w:rsidRPr="0077193C">
          <w:fldChar w:fldCharType="end"/>
        </w:r>
      </w:hyperlink>
      <w:r w:rsidR="00D733E8" w:rsidRPr="00D80402">
        <w:rPr>
          <w:rStyle w:val="CommentReference"/>
          <w:sz w:val="22"/>
          <w:szCs w:val="22"/>
        </w:rPr>
        <w:t>,</w:t>
      </w:r>
      <w:r w:rsidR="00D733E8" w:rsidRPr="00D80402">
        <w:rPr>
          <w:rStyle w:val="CommentReference"/>
          <w:sz w:val="18"/>
        </w:rPr>
        <w:t xml:space="preserve"> </w:t>
      </w:r>
      <w:r w:rsidR="00D733E8">
        <w:t>or generic levels</w:t>
      </w:r>
      <w:r w:rsidR="004C2F16">
        <w:fldChar w:fldCharType="begin">
          <w:fldData xml:space="preserve">PEVuZE5vdGU+PENpdGU+PEF1dGhvcj5TdTwvQXV0aG9yPjxZZWFyPjIwMDk8L1llYXI+PFJlY051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</w:fldData>
        </w:fldChar>
      </w:r>
      <w:r w:rsidR="00B7063E">
        <w:instrText xml:space="preserve"> ADDIN EN.CITE </w:instrText>
      </w:r>
      <w:r w:rsidR="004C2F16">
        <w:fldChar w:fldCharType="begin">
          <w:fldData xml:space="preserve">PEVuZE5vdGU+PENpdGU+PEF1dGhvcj5TdTwvQXV0aG9yPjxZZWFyPjIwMDk8L1llYXI+PFJlY051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</w:fldData>
        </w:fldChar>
      </w:r>
      <w:r w:rsidR="00B7063E">
        <w:instrText xml:space="preserve"> ADDIN EN.CITE.DATA </w:instrText>
      </w:r>
      <w:r w:rsidR="004C2F16">
        <w:fldChar w:fldCharType="end"/>
      </w:r>
      <w:r w:rsidR="004C2F16">
        <w:fldChar w:fldCharType="separate"/>
      </w:r>
      <w:hyperlink w:anchor="_ENREF_1" w:tooltip="Chatrou, 2012 #1" w:history="1">
        <w:r w:rsidR="004035D4" w:rsidRPr="00B7063E">
          <w:rPr>
            <w:noProof/>
            <w:vertAlign w:val="superscript"/>
          </w:rPr>
          <w:t>1</w:t>
        </w:r>
      </w:hyperlink>
      <w:r w:rsidR="00B7063E" w:rsidRPr="00B7063E">
        <w:rPr>
          <w:noProof/>
          <w:vertAlign w:val="superscript"/>
        </w:rPr>
        <w:t>,</w:t>
      </w:r>
      <w:hyperlink w:anchor="_ENREF_8" w:tooltip="Su, 2009 #16" w:history="1">
        <w:r w:rsidR="004035D4" w:rsidRPr="00B7063E">
          <w:rPr>
            <w:noProof/>
            <w:vertAlign w:val="superscript"/>
          </w:rPr>
          <w:t>8</w:t>
        </w:r>
      </w:hyperlink>
      <w:r w:rsidR="00B7063E" w:rsidRPr="00B7063E">
        <w:rPr>
          <w:noProof/>
          <w:vertAlign w:val="superscript"/>
        </w:rPr>
        <w:t>,</w:t>
      </w:r>
      <w:hyperlink w:anchor="_ENREF_9" w:tooltip="Erkens, 2014 #90" w:history="1">
        <w:r w:rsidR="004035D4" w:rsidRPr="00B7063E">
          <w:rPr>
            <w:noProof/>
            <w:vertAlign w:val="superscript"/>
          </w:rPr>
          <w:t>9</w:t>
        </w:r>
      </w:hyperlink>
      <w:r w:rsidR="004C2F16">
        <w:fldChar w:fldCharType="end"/>
      </w:r>
      <w:r w:rsidR="00B202E7">
        <w:t>, with few exceptions</w:t>
      </w:r>
      <w:r w:rsidR="004C2F16">
        <w:fldChar w:fldCharType="begin">
          <w:fldData xml:space="preserve">PEVuZE5vdGU+PENpdGU+PEF1dGhvcj5DaGF0cm91PC9BdXRob3I+PFllYXI+MjAwOTwvWWVhcj48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</w:fldData>
        </w:fldChar>
      </w:r>
      <w:r w:rsidR="00854D61">
        <w:instrText xml:space="preserve"> ADDIN EN.CITE </w:instrText>
      </w:r>
      <w:r w:rsidR="004C2F16">
        <w:fldChar w:fldCharType="begin">
          <w:fldData xml:space="preserve">PEVuZE5vdGU+PENpdGU+PEF1dGhvcj5DaGF0cm91PC9BdXRob3I+PFllYXI+MjAwOTwvWWVhcj48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</w:fldData>
        </w:fldChar>
      </w:r>
      <w:r w:rsidR="00854D61">
        <w:instrText xml:space="preserve"> ADDIN EN.CITE.DATA </w:instrText>
      </w:r>
      <w:r w:rsidR="004C2F16">
        <w:fldChar w:fldCharType="end"/>
      </w:r>
      <w:r w:rsidR="004C2F16">
        <w:fldChar w:fldCharType="separate"/>
      </w:r>
      <w:hyperlink w:anchor="_ENREF_10" w:tooltip="Chatrou, 2009 #4" w:history="1">
        <w:r w:rsidR="004035D4" w:rsidRPr="00854D61">
          <w:rPr>
            <w:noProof/>
            <w:vertAlign w:val="superscript"/>
          </w:rPr>
          <w:t>10</w:t>
        </w:r>
      </w:hyperlink>
      <w:r w:rsidR="00854D61" w:rsidRPr="00854D61">
        <w:rPr>
          <w:noProof/>
          <w:vertAlign w:val="superscript"/>
        </w:rPr>
        <w:t>,</w:t>
      </w:r>
      <w:hyperlink w:anchor="_ENREF_11" w:tooltip="Thongpairoj, 2008 #2" w:history="1">
        <w:r w:rsidR="004035D4" w:rsidRPr="00854D61">
          <w:rPr>
            <w:noProof/>
            <w:vertAlign w:val="superscript"/>
          </w:rPr>
          <w:t>11</w:t>
        </w:r>
      </w:hyperlink>
      <w:r w:rsidR="004C2F16">
        <w:fldChar w:fldCharType="end"/>
      </w:r>
      <w:r w:rsidR="00854D61">
        <w:t>.</w:t>
      </w:r>
      <w:r w:rsidR="00D733E8">
        <w:t xml:space="preserve"> </w:t>
      </w:r>
      <w:r w:rsidR="00CC33CB">
        <w:t>The suit</w:t>
      </w:r>
      <w:r w:rsidR="00836CDC">
        <w:t>e</w:t>
      </w:r>
      <w:r w:rsidR="00CC33CB">
        <w:t xml:space="preserve"> of plastid </w:t>
      </w:r>
      <w:r w:rsidR="007B06F3">
        <w:t xml:space="preserve">markers </w:t>
      </w:r>
      <w:r w:rsidR="00CC33CB">
        <w:t>available</w:t>
      </w:r>
      <w:r w:rsidR="00733C86">
        <w:t xml:space="preserve"> for Annonaceae </w:t>
      </w:r>
      <w:r w:rsidR="00CC33CB">
        <w:t xml:space="preserve">is </w:t>
      </w:r>
      <w:r w:rsidR="007B06F3">
        <w:t>limited</w:t>
      </w:r>
      <w:r w:rsidR="00CC33CB">
        <w:t>, mainly due</w:t>
      </w:r>
      <w:r w:rsidR="007B06F3">
        <w:t xml:space="preserve"> to </w:t>
      </w:r>
      <w:r w:rsidR="00CC33CB">
        <w:t xml:space="preserve">the fact that </w:t>
      </w:r>
      <w:r w:rsidR="007B06F3">
        <w:t xml:space="preserve">previous </w:t>
      </w:r>
      <w:r w:rsidR="00CC33CB">
        <w:t xml:space="preserve">knowledge of the </w:t>
      </w:r>
      <w:r w:rsidR="007B06F3">
        <w:t xml:space="preserve">chloroplast DNA sequence </w:t>
      </w:r>
      <w:r w:rsidR="00CC33CB">
        <w:t xml:space="preserve">is needed </w:t>
      </w:r>
      <w:r w:rsidR="00733C86">
        <w:t xml:space="preserve">in order </w:t>
      </w:r>
      <w:r w:rsidR="00CC33CB">
        <w:t xml:space="preserve">to </w:t>
      </w:r>
      <w:r w:rsidR="00733C86">
        <w:t>identify the most informative ones at different taxonomic levels.</w:t>
      </w:r>
      <w:r w:rsidR="00973B2E">
        <w:t xml:space="preserve"> </w:t>
      </w:r>
      <w:r w:rsidR="00733C86">
        <w:t>Nowadays</w:t>
      </w:r>
      <w:r w:rsidR="00733C86" w:rsidRPr="00733C86">
        <w:t>, t</w:t>
      </w:r>
      <w:r w:rsidR="00733C86" w:rsidRPr="00733C86">
        <w:rPr>
          <w:rFonts w:cs="Helvetica"/>
        </w:rPr>
        <w:t>he advent of next generation sequencing (NGS) techniques is revolutionizing the field of phylogenetics. NGS allows us to generate massive amounts of DNA sequencing data in order to revisit challenging evolutionary questions that could not be answered in a time efficient manner using Sanger sequencing (Steel et al</w:t>
      </w:r>
      <w:r w:rsidR="005E4FAC">
        <w:rPr>
          <w:rFonts w:cs="Helvetica"/>
        </w:rPr>
        <w:t xml:space="preserve">., 2012; Straub et al., 2012). </w:t>
      </w:r>
      <w:r w:rsidR="00733C86">
        <w:t>So, i</w:t>
      </w:r>
      <w:r w:rsidR="00733C86" w:rsidRPr="0077193C">
        <w:t xml:space="preserve">t is possible </w:t>
      </w:r>
      <w:r w:rsidR="00733C86">
        <w:t>to sequence entire plastomes</w:t>
      </w:r>
      <w:r w:rsidR="00733C86" w:rsidRPr="0077193C">
        <w:t xml:space="preserve"> of these plants</w:t>
      </w:r>
      <w:r w:rsidR="00733C86">
        <w:t>, including from herbarium material</w:t>
      </w:r>
      <w:r w:rsidR="00733C86" w:rsidRPr="0077193C">
        <w:t xml:space="preserve"> </w:t>
      </w:r>
      <w:r w:rsidR="00733C86">
        <w:t>using methods such as published by Staats et al</w:t>
      </w:r>
      <w:hyperlink w:anchor="_ENREF_12" w:tooltip="Staats, 2013 #17" w:history="1">
        <w:r w:rsidR="004035D4">
          <w:fldChar w:fldCharType="begin"/>
        </w:r>
        <w:r w:rsidR="004035D4">
          <w:instrText xml:space="preserve"> ADDIN EN.CITE &lt;EndNote&gt;&lt;Cite&gt;&lt;Author&gt;Staats&lt;/Author&gt;&lt;Year&gt;2013&lt;/Year&gt;&lt;RecNum&gt;17&lt;/RecNum&gt;&lt;DisplayText&gt;&lt;style face="superscript"&gt;12&lt;/style&gt;&lt;/DisplayText&gt;&lt;record&gt;&lt;rec-number&gt;17&lt;/rec-number&gt;&lt;foreign-keys&gt;&lt;key app="EN" db-id="09pfzfpwadzzxzepx5fptestvtvfswafv5tx"&gt;17&lt;/key&gt;&lt;/foreign-keys&gt;&lt;ref-type name="Journal Article"&gt;17&lt;/ref-type&gt;&lt;contributors&gt;&lt;authors&gt;&lt;author&gt;Staats, Martijn&lt;/author&gt;&lt;author&gt;Erkens, Roy H. J.&lt;/author&gt;&lt;author&gt;van de Vossenberg, Bart&lt;/author&gt;&lt;author&gt;Wieringa, Jan J.&lt;/author&gt;&lt;author&gt;Kraaijeveld, Ken&lt;/author&gt;&lt;author&gt;Stielow, Benjamin&lt;/author&gt;&lt;author&gt;Geml, József&lt;/author&gt;&lt;author&gt;Richardson, James E.&lt;/author&gt;&lt;author&gt;Bakker, Freek T.&lt;/author&gt;&lt;/authors&gt;&lt;/contributors&gt;&lt;titles&gt;&lt;title&gt;Genomic treasure troves: complete genome sequencing of herbarium and insect museum specimens&lt;/title&gt;&lt;secondary-title&gt;PLoS ONE&lt;/secondary-title&gt;&lt;/titles&gt;&lt;periodical&gt;&lt;full-title&gt;PLoS ONE&lt;/full-title&gt;&lt;/periodical&gt;&lt;pages&gt;e69189&lt;/pages&gt;&lt;volume&gt;8&lt;/volume&gt;&lt;number&gt;7&lt;/number&gt;&lt;dates&gt;&lt;year&gt;2013&lt;/year&gt;&lt;/dates&gt;&lt;publisher&gt;Public Library of Science&lt;/publisher&gt;&lt;urls&gt;&lt;related-urls&gt;&lt;url&gt;http://dx.doi.org/10.1371%2Fjournal.pone.0069189&lt;/url&gt;&lt;/related-urls&gt;&lt;/urls&gt;&lt;electronic-resource-num&gt;10.1371/journal.pone.0069189&lt;/electronic-resource-num&gt;&lt;/record&gt;&lt;/Cite&gt;&lt;/EndNote&gt;</w:instrText>
        </w:r>
        <w:r w:rsidR="004035D4">
          <w:fldChar w:fldCharType="separate"/>
        </w:r>
        <w:r w:rsidR="004035D4" w:rsidRPr="00854D61">
          <w:rPr>
            <w:noProof/>
            <w:vertAlign w:val="superscript"/>
          </w:rPr>
          <w:t>12</w:t>
        </w:r>
        <w:r w:rsidR="004035D4">
          <w:fldChar w:fldCharType="end"/>
        </w:r>
      </w:hyperlink>
      <w:r w:rsidR="005E4FAC">
        <w:t xml:space="preserve">.  </w:t>
      </w:r>
      <w:r w:rsidR="005E4FAC" w:rsidRPr="00733C86">
        <w:rPr>
          <w:rFonts w:cs="Helvetica"/>
        </w:rPr>
        <w:t>Whole chloroplast assembly using shallow genomic DNA sequencing has become a popular method among botanists for reconstructing plant p</w:t>
      </w:r>
      <w:r w:rsidR="00FA1C3D">
        <w:rPr>
          <w:rFonts w:cs="Helvetica"/>
        </w:rPr>
        <w:t xml:space="preserve">hylogenies (Steel et al., 2012). NGS sequencing is cheaper and faster than traditional PCR-based methods to obtain large amounts of data. </w:t>
      </w:r>
      <w:r w:rsidR="005E4FAC">
        <w:t>T</w:t>
      </w:r>
      <w:r w:rsidR="00CC33CB" w:rsidRPr="0077193C">
        <w:t>h</w:t>
      </w:r>
      <w:r w:rsidR="00CC33CB">
        <w:t>ese</w:t>
      </w:r>
      <w:r w:rsidR="00CC33CB" w:rsidRPr="0077193C">
        <w:t xml:space="preserve"> </w:t>
      </w:r>
      <w:r w:rsidR="000369F8">
        <w:t>large amount</w:t>
      </w:r>
      <w:r w:rsidR="00CC33CB">
        <w:t>s</w:t>
      </w:r>
      <w:r w:rsidR="000369F8">
        <w:t xml:space="preserve"> of data </w:t>
      </w:r>
      <w:r w:rsidR="0011662F">
        <w:t>c</w:t>
      </w:r>
      <w:r w:rsidR="005E4FAC">
        <w:t xml:space="preserve">an also be used </w:t>
      </w:r>
      <w:r w:rsidR="000369F8">
        <w:t>to identify</w:t>
      </w:r>
      <w:r w:rsidR="007A68B2">
        <w:t xml:space="preserve"> more</w:t>
      </w:r>
      <w:r w:rsidR="000369F8">
        <w:t xml:space="preserve"> relevant regions for resolving phylogenies</w:t>
      </w:r>
      <w:r w:rsidR="007B06F3">
        <w:t xml:space="preserve"> of difficult </w:t>
      </w:r>
      <w:r w:rsidR="00CC33CB">
        <w:t>clades</w:t>
      </w:r>
      <w:hyperlink w:anchor="_ENREF_13" w:tooltip="Bortiri, 2008 #93" w:history="1">
        <w:r w:rsidR="004035D4">
          <w:fldChar w:fldCharType="begin">
            <w:fldData xml:space="preserve">PEVuZE5vdGU+PENpdGU+PEF1dGhvcj5Cb3J0aXJpPC9BdXRob3I+PFllYXI+MjAwODwvWWVhcj48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</w:fldData>
          </w:fldChar>
        </w:r>
        <w:r w:rsidR="004035D4">
          <w:instrText xml:space="preserve"> ADDIN EN.CITE </w:instrText>
        </w:r>
        <w:r w:rsidR="004035D4">
          <w:fldChar w:fldCharType="begin">
            <w:fldData xml:space="preserve">PEVuZE5vdGU+PENpdGU+PEF1dGhvcj5Cb3J0aXJpPC9BdXRob3I+PFllYXI+MjAwODwvWWVhcj48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</w:fldData>
          </w:fldChar>
        </w:r>
        <w:r w:rsidR="004035D4">
          <w:instrText xml:space="preserve"> ADDIN EN.CITE.DATA </w:instrText>
        </w:r>
        <w:r w:rsidR="004035D4">
          <w:fldChar w:fldCharType="end"/>
        </w:r>
        <w:r w:rsidR="004035D4">
          <w:fldChar w:fldCharType="separate"/>
        </w:r>
        <w:r w:rsidR="004035D4" w:rsidRPr="00854D61">
          <w:rPr>
            <w:noProof/>
            <w:vertAlign w:val="superscript"/>
          </w:rPr>
          <w:t>13-16</w:t>
        </w:r>
        <w:r w:rsidR="004035D4">
          <w:fldChar w:fldCharType="end"/>
        </w:r>
      </w:hyperlink>
      <w:r w:rsidR="00973B2E" w:rsidRPr="0077193C">
        <w:t xml:space="preserve">. </w:t>
      </w:r>
      <w:r w:rsidR="00FA1C3D" w:rsidRPr="00FA1C3D">
        <w:t>Currently</w:t>
      </w:r>
      <w:r w:rsidR="007B06F3" w:rsidRPr="00FA1C3D">
        <w:t>,</w:t>
      </w:r>
      <w:r w:rsidR="007B06F3">
        <w:t xml:space="preserve"> in</w:t>
      </w:r>
      <w:r w:rsidR="008E6666">
        <w:t xml:space="preserve"> the genome repository GenB</w:t>
      </w:r>
      <w:r w:rsidR="00273D53">
        <w:t>ank</w:t>
      </w:r>
      <w:hyperlink w:anchor="_ENREF_17" w:tooltip="Benson, 2013 #102" w:history="1">
        <w:r w:rsidR="004035D4">
          <w:fldChar w:fldCharType="begin"/>
        </w:r>
        <w:r w:rsidR="004035D4">
          <w:instrText xml:space="preserve"> ADDIN EN.CITE &lt;EndNote&gt;&lt;Cite&gt;&lt;Author&gt;Benson&lt;/Author&gt;&lt;Year&gt;2013&lt;/Year&gt;&lt;RecNum&gt;102&lt;/RecNum&gt;&lt;DisplayText&gt;&lt;style face="superscript"&gt;17&lt;/style&gt;&lt;/DisplayText&gt;&lt;record&gt;&lt;rec-number&gt;102&lt;/rec-number&gt;&lt;foreign-keys&gt;&lt;key app="EN" db-id="dpfs0apshre2w8ef9aapeadyz5dxxfsd0xp5"&gt;102&lt;/key&gt;&lt;/foreign-keys&gt;&lt;ref-type name="Journal Article"&gt;17&lt;/ref-type&gt;&lt;contributors&gt;&lt;authors&gt;&lt;author&gt;Benson, Dennis A.&lt;/author&gt;&lt;author&gt;Cavanaugh, Mark&lt;/author&gt;&lt;author&gt;Clark, Karen&lt;/author&gt;&lt;author&gt;Karsch-Mizrachi, Ilene&lt;/author&gt;&lt;author&gt;Lipman, David J.&lt;/author&gt;&lt;author&gt;Ostell, James&lt;/author&gt;&lt;author&gt;Sayers, Eric W.&lt;/author&gt;&lt;/authors&gt;&lt;/contributors&gt;&lt;titles&gt;&lt;title&gt;GenBank&lt;/title&gt;&lt;secondary-title&gt;Nucleic Acids Research&lt;/secondary-title&gt;&lt;/titles&gt;&lt;periodical&gt;&lt;full-title&gt;Nucleic Acids Research&lt;/full-title&gt;&lt;/periodical&gt;&lt;pages&gt;D36-D42&lt;/pages&gt;&lt;volume&gt;41&lt;/volume&gt;&lt;number&gt;D1&lt;/number&gt;&lt;dates&gt;&lt;year&gt;2013&lt;/year&gt;&lt;pub-dates&gt;&lt;date&gt;January 1, 2013&lt;/date&gt;&lt;/pub-dates&gt;&lt;/dates&gt;&lt;urls&gt;&lt;related-urls&gt;&lt;url&gt;http://nar.oxfordjournals.org/content/41/D1/D36.abstract&lt;/url&gt;&lt;/related-urls&gt;&lt;/urls&gt;&lt;electronic-resource-num&gt;10.1093/nar/gks1195&lt;/electronic-resource-num&gt;&lt;/record&gt;&lt;/Cite&gt;&lt;/EndNote&gt;</w:instrText>
        </w:r>
        <w:r w:rsidR="004035D4">
          <w:fldChar w:fldCharType="separate"/>
        </w:r>
        <w:r w:rsidR="004035D4" w:rsidRPr="00854D61">
          <w:rPr>
            <w:noProof/>
            <w:vertAlign w:val="superscript"/>
          </w:rPr>
          <w:t>17</w:t>
        </w:r>
        <w:r w:rsidR="004035D4">
          <w:fldChar w:fldCharType="end"/>
        </w:r>
      </w:hyperlink>
      <w:r w:rsidR="00273D53">
        <w:t xml:space="preserve"> there are almost 650</w:t>
      </w:r>
      <w:r w:rsidR="00973B2E" w:rsidRPr="0077193C">
        <w:t xml:space="preserve"> </w:t>
      </w:r>
      <w:r w:rsidR="00273D53">
        <w:t xml:space="preserve">plant </w:t>
      </w:r>
      <w:r w:rsidR="00973B2E" w:rsidRPr="0077193C">
        <w:t xml:space="preserve">chloroplast </w:t>
      </w:r>
      <w:r w:rsidR="00273D53">
        <w:t>genome entries</w:t>
      </w:r>
      <w:r w:rsidR="00973B2E" w:rsidRPr="0077193C">
        <w:t>, of which</w:t>
      </w:r>
      <w:r w:rsidR="00273D53">
        <w:t xml:space="preserve"> around 500 </w:t>
      </w:r>
      <w:r w:rsidR="00FA1C3D">
        <w:t>belong to</w:t>
      </w:r>
      <w:r w:rsidR="00273D53">
        <w:t xml:space="preserve"> flowering plants</w:t>
      </w:r>
      <w:hyperlink w:anchor="_ENREF_18" w:tooltip="Information,  #101" w:history="1">
        <w:r w:rsidR="004035D4">
          <w:fldChar w:fldCharType="begin"/>
        </w:r>
        <w:r w:rsidR="004035D4">
          <w:instrText xml:space="preserve"> ADDIN EN.CITE &lt;EndNote&gt;&lt;Cite&gt;&lt;Author&gt;Information&lt;/Author&gt;&lt;RecNum&gt;101&lt;/RecNum&gt;&lt;DisplayText&gt;&lt;style face="superscript"&gt;18&lt;/style&gt;&lt;/DisplayText&gt;&lt;record&gt;&lt;rec-number&gt;101&lt;/rec-number&gt;&lt;foreign-keys&gt;&lt;key app="EN" db-id="dpfs0apshre2w8ef9aapeadyz5dxxfsd0xp5"&gt;101&lt;/key&gt;&lt;/foreign-keys&gt;&lt;ref-type name="Web Page"&gt;12&lt;/ref-type&gt;&lt;contributors&gt;&lt;authors&gt;&lt;author&gt;National Center for Biotechnology Information&lt;/author&gt;&lt;/authors&gt;&lt;/contributors&gt;&lt;titles&gt;&lt;title&gt;GenBank&lt;/title&gt;&lt;/titles&gt;&lt;volume&gt;2015&lt;/volume&gt;&lt;number&gt;20-April&lt;/number&gt;&lt;dates&gt;&lt;/dates&gt;&lt;urls&gt;&lt;related-urls&gt;&lt;url&gt;http://www.ncbi.nlm.nih.gov/genbank/&lt;/url&gt;&lt;/related-urls&gt;&lt;/urls&gt;&lt;/record&gt;&lt;/Cite&gt;&lt;/EndNote&gt;</w:instrText>
        </w:r>
        <w:r w:rsidR="004035D4">
          <w:fldChar w:fldCharType="separate"/>
        </w:r>
        <w:r w:rsidR="004035D4" w:rsidRPr="00854D61">
          <w:rPr>
            <w:noProof/>
            <w:vertAlign w:val="superscript"/>
          </w:rPr>
          <w:t>18</w:t>
        </w:r>
        <w:r w:rsidR="004035D4">
          <w:fldChar w:fldCharType="end"/>
        </w:r>
      </w:hyperlink>
      <w:r w:rsidR="00973B2E">
        <w:t xml:space="preserve">. </w:t>
      </w:r>
      <w:r w:rsidR="00273D53">
        <w:t xml:space="preserve">Despite the increasing number of </w:t>
      </w:r>
      <w:r w:rsidR="00273D53">
        <w:lastRenderedPageBreak/>
        <w:t>chloroplast genomes every year</w:t>
      </w:r>
      <w:r w:rsidR="00AA5819">
        <w:t>,</w:t>
      </w:r>
      <w:r w:rsidR="00273D53">
        <w:t xml:space="preserve"> until this study</w:t>
      </w:r>
      <w:r w:rsidR="00AA5819">
        <w:t>,</w:t>
      </w:r>
      <w:r w:rsidR="00CC33CB">
        <w:t xml:space="preserve"> </w:t>
      </w:r>
      <w:r w:rsidR="00273D53">
        <w:t>no chloroplast</w:t>
      </w:r>
      <w:r w:rsidR="007A68B2">
        <w:t xml:space="preserve"> </w:t>
      </w:r>
      <w:r w:rsidR="00273D53">
        <w:t>genome</w:t>
      </w:r>
      <w:r w:rsidR="007A68B2">
        <w:t xml:space="preserve"> </w:t>
      </w:r>
      <w:r w:rsidR="00CC33CB">
        <w:t xml:space="preserve">was </w:t>
      </w:r>
      <w:r w:rsidR="007A68B2">
        <w:t>available</w:t>
      </w:r>
      <w:r w:rsidR="00973B2E">
        <w:t xml:space="preserve"> </w:t>
      </w:r>
      <w:r w:rsidR="00273D53">
        <w:t xml:space="preserve">for </w:t>
      </w:r>
      <w:r w:rsidR="00973B2E">
        <w:t>Annonaceae</w:t>
      </w:r>
      <w:r w:rsidR="00973B2E" w:rsidRPr="0077193C">
        <w:t xml:space="preserve">. </w:t>
      </w:r>
      <w:r w:rsidR="006F7F44" w:rsidRPr="0077193C">
        <w:t>Here, we describe the first plastome of a</w:t>
      </w:r>
      <w:r w:rsidR="00F433D1">
        <w:t xml:space="preserve"> species of</w:t>
      </w:r>
      <w:r w:rsidR="006F7F44" w:rsidRPr="0077193C">
        <w:t xml:space="preserve"> Annonaceae: </w:t>
      </w:r>
      <w:r w:rsidR="006F7F44" w:rsidRPr="005F6560">
        <w:rPr>
          <w:i/>
        </w:rPr>
        <w:t>Uvaria afzelii</w:t>
      </w:r>
      <w:r w:rsidR="00CC33CB">
        <w:rPr>
          <w:i/>
        </w:rPr>
        <w:t xml:space="preserve"> </w:t>
      </w:r>
      <w:r w:rsidR="00F433D1">
        <w:t xml:space="preserve">G.Elliott </w:t>
      </w:r>
      <w:r w:rsidR="00CC33CB">
        <w:t>(tribe Uvarieae, subfamily Annonoid</w:t>
      </w:r>
      <w:r w:rsidR="00BC7B74">
        <w:t>e</w:t>
      </w:r>
      <w:r w:rsidR="00CC33CB">
        <w:t>ae</w:t>
      </w:r>
      <w:hyperlink w:anchor="_ENREF_1" w:tooltip="Chatrou, 2012 #1" w:history="1">
        <w:r w:rsidR="004035D4">
          <w:fldChar w:fldCharType="begin"/>
        </w:r>
        <w:r w:rsidR="004035D4">
          <w:instrText xml:space="preserve"> ADDIN EN.CITE &lt;EndNote&gt;&lt;Cite&gt;&lt;Author&gt;Chatrou&lt;/Author&gt;&lt;Year&gt;2012&lt;/Year&gt;&lt;RecNum&gt;1&lt;/RecNum&gt;&lt;DisplayText&gt;&lt;style face="superscript"&gt;1&lt;/style&gt;&lt;/DisplayText&gt;&lt;record&gt;&lt;rec-number&gt;1&lt;/rec-number&gt;&lt;foreign-keys&gt;&lt;key app="EN" db-id="5pxvx5fe899dtnea22rp0sxsvswzxdw52rsx" timestamp="1445263483"&gt;1&lt;/key&gt;&lt;/foreign-keys&gt;&lt;ref-type name="Journal Article"&gt;17&lt;/ref-type&gt;&lt;contributors&gt;&lt;authors&gt;&lt;author&gt;Chatrou, Lars W.&lt;/author&gt;&lt;author&gt;Pirie, Michael D.&lt;/author&gt;&lt;author&gt;Erkens, Roy H. J.&lt;/author&gt;&lt;author&gt;Couvreur, Thomas L. P.&lt;/author&gt;&lt;author&gt;Neubig, Kurt M.&lt;/author&gt;&lt;author&gt;Abbott, J. Richard&lt;/author&gt;&lt;author&gt;Mols, Johan B.&lt;/author&gt;&lt;author&gt;Maas, Jan W.&lt;/author&gt;&lt;author&gt;Saunders, Richard M. K.&lt;/author&gt;&lt;author&gt;Chase, Mark W.&lt;/author&gt;&lt;/authors&gt;&lt;/contributors&gt;&lt;titles&gt;&lt;title&gt;A new subfamilial and tribal classification of the pantropical flowering plant family Annonaceae informed by molecular phylogenetics&lt;/title&gt;&lt;secondary-title&gt;Botanical Journal of the Linnean Society&lt;/secondary-title&gt;&lt;/titles&gt;&lt;periodical&gt;&lt;full-title&gt;Botanical Journal of the Linnean Society&lt;/full-title&gt;&lt;/periodical&gt;&lt;pages&gt;5-40&lt;/pages&gt;&lt;volume&gt;169&lt;/volume&gt;&lt;number&gt;1&lt;/number&gt;&lt;keywords&gt;&lt;keyword&gt;plastid markers&lt;/keyword&gt;&lt;keyword&gt;subfamilies&lt;/keyword&gt;&lt;keyword&gt;supermatrix&lt;/keyword&gt;&lt;keyword&gt;tribes&lt;/keyword&gt;&lt;/keywords&gt;&lt;dates&gt;&lt;year&gt;2012&lt;/year&gt;&lt;/dates&gt;&lt;publisher&gt;Blackwell Publishing Ltd&lt;/publisher&gt;&lt;isbn&gt;1095-8339&lt;/isbn&gt;&lt;urls&gt;&lt;related-urls&gt;&lt;url&gt;http://dx.doi.org/10.1111/j.1095-8339.2012.01235.x&lt;/url&gt;&lt;/related-urls&gt;&lt;/urls&gt;&lt;electronic-resource-num&gt;10.1111/j.1095-8339.2012.01235.x&lt;/electronic-resource-num&gt;&lt;/record&gt;&lt;/Cite&gt;&lt;/EndNote&gt;</w:instrText>
        </w:r>
        <w:r w:rsidR="004035D4">
          <w:fldChar w:fldCharType="separate"/>
        </w:r>
        <w:r w:rsidR="004035D4" w:rsidRPr="00B7063E">
          <w:rPr>
            <w:noProof/>
            <w:vertAlign w:val="superscript"/>
          </w:rPr>
          <w:t>1</w:t>
        </w:r>
        <w:r w:rsidR="004035D4">
          <w:fldChar w:fldCharType="end"/>
        </w:r>
      </w:hyperlink>
      <w:r w:rsidR="00BC7B74">
        <w:t>)</w:t>
      </w:r>
      <w:r w:rsidR="006F7F44" w:rsidRPr="0077193C">
        <w:t>.</w:t>
      </w:r>
      <w:r w:rsidR="00916779">
        <w:t xml:space="preserve"> </w:t>
      </w:r>
      <w:r w:rsidR="00FC4F6D">
        <w:t xml:space="preserve">Small trees or spreading shrubs of </w:t>
      </w:r>
      <w:r w:rsidR="00916779" w:rsidRPr="00FC4F6D">
        <w:rPr>
          <w:i/>
        </w:rPr>
        <w:t>Uvaria afzelii</w:t>
      </w:r>
      <w:r w:rsidR="00916779" w:rsidRPr="00FC4F6D">
        <w:t xml:space="preserve"> </w:t>
      </w:r>
      <w:r w:rsidR="009852FF">
        <w:t xml:space="preserve">may grow </w:t>
      </w:r>
      <w:r w:rsidR="00916779" w:rsidRPr="00F81EEF">
        <w:rPr>
          <w:rFonts w:cs="Arial"/>
          <w:color w:val="000000"/>
        </w:rPr>
        <w:t>up to 5 metres tall</w:t>
      </w:r>
      <w:r w:rsidR="009852FF">
        <w:rPr>
          <w:rFonts w:cs="Arial"/>
          <w:color w:val="000000"/>
        </w:rPr>
        <w:t>. This species is</w:t>
      </w:r>
      <w:r w:rsidR="00916779">
        <w:rPr>
          <w:rFonts w:cs="Arial"/>
          <w:color w:val="000000"/>
        </w:rPr>
        <w:t xml:space="preserve"> distributed from Guinea to southern Nigeria; the fruit is edible and leaves, bark and roots are used for their medicinal properties</w:t>
      </w:r>
      <w:hyperlink w:anchor="_ENREF_19" w:tooltip="Burkill, 1985 #29" w:history="1">
        <w:r w:rsidR="004035D4">
          <w:rPr>
            <w:rFonts w:cs="Arial"/>
            <w:color w:val="000000"/>
          </w:rPr>
          <w:fldChar w:fldCharType="begin"/>
        </w:r>
        <w:r w:rsidR="004035D4">
          <w:rPr>
            <w:rFonts w:cs="Arial"/>
            <w:color w:val="000000"/>
          </w:rPr>
          <w:instrText xml:space="preserve"> ADDIN EN.CITE &lt;EndNote&gt;&lt;Cite&gt;&lt;Author&gt;Burkill&lt;/Author&gt;&lt;Year&gt;1985&lt;/Year&gt;&lt;RecNum&gt;29&lt;/RecNum&gt;&lt;DisplayText&gt;&lt;style face="superscript"&gt;19&lt;/style&gt;&lt;/DisplayText&gt;&lt;record&gt;&lt;rec-number&gt;29&lt;/rec-number&gt;&lt;foreign-keys&gt;&lt;key app="EN" db-id="dpfs0apshre2w8ef9aapeadyz5dxxfsd0xp5"&gt;29&lt;/key&gt;&lt;/foreign-keys&gt;&lt;ref-type name="Book"&gt;6&lt;/ref-type&gt;&lt;contributors&gt;&lt;authors&gt;&lt;author&gt;Burkill, H.M&lt;/author&gt;&lt;/authors&gt;&lt;/contributors&gt;&lt;titles&gt;&lt;title&gt;The useful plants of West Tropical Africa&lt;/title&gt;&lt;/titles&gt;&lt;volume&gt;1&lt;/volume&gt;&lt;dates&gt;&lt;year&gt;1985&lt;/year&gt;&lt;/dates&gt;&lt;pub-location&gt;Kew, Richmond, United Kingdom&lt;/pub-location&gt;&lt;publisher&gt;Royal Botanic Gardens&lt;/publisher&gt;&lt;urls&gt;&lt;/urls&gt;&lt;/record&gt;&lt;/Cite&gt;&lt;/EndNote&gt;</w:instrText>
        </w:r>
        <w:r w:rsidR="004035D4">
          <w:rPr>
            <w:rFonts w:cs="Arial"/>
            <w:color w:val="000000"/>
          </w:rPr>
          <w:fldChar w:fldCharType="separate"/>
        </w:r>
        <w:r w:rsidR="004035D4" w:rsidRPr="00854D61">
          <w:rPr>
            <w:rFonts w:cs="Arial"/>
            <w:noProof/>
            <w:color w:val="000000"/>
            <w:vertAlign w:val="superscript"/>
          </w:rPr>
          <w:t>19</w:t>
        </w:r>
        <w:r w:rsidR="004035D4">
          <w:rPr>
            <w:rFonts w:cs="Arial"/>
            <w:color w:val="000000"/>
          </w:rPr>
          <w:fldChar w:fldCharType="end"/>
        </w:r>
      </w:hyperlink>
      <w:r w:rsidR="00916779">
        <w:rPr>
          <w:rFonts w:cs="Arial"/>
          <w:color w:val="000000"/>
        </w:rPr>
        <w:t xml:space="preserve">. </w:t>
      </w:r>
      <w:r w:rsidR="00517791">
        <w:rPr>
          <w:rFonts w:cs="Arial"/>
          <w:color w:val="000000"/>
        </w:rPr>
        <w:t>T</w:t>
      </w:r>
      <w:r w:rsidR="00916779">
        <w:rPr>
          <w:rFonts w:cs="Arial"/>
          <w:color w:val="000000"/>
        </w:rPr>
        <w:t xml:space="preserve">he chloroplast genome of </w:t>
      </w:r>
      <w:r w:rsidR="00BC7B74">
        <w:rPr>
          <w:rFonts w:cs="Arial"/>
          <w:i/>
          <w:color w:val="000000"/>
        </w:rPr>
        <w:t>Uvaria afzel</w:t>
      </w:r>
      <w:r w:rsidR="00E0788C">
        <w:rPr>
          <w:rFonts w:cs="Arial"/>
          <w:i/>
          <w:color w:val="000000"/>
        </w:rPr>
        <w:t>i</w:t>
      </w:r>
      <w:r w:rsidR="00BC7B74">
        <w:rPr>
          <w:rFonts w:cs="Arial"/>
          <w:i/>
          <w:color w:val="000000"/>
        </w:rPr>
        <w:t>i</w:t>
      </w:r>
      <w:r w:rsidR="00BC7B74">
        <w:rPr>
          <w:rFonts w:cs="Arial"/>
          <w:color w:val="000000"/>
        </w:rPr>
        <w:t xml:space="preserve"> </w:t>
      </w:r>
      <w:r w:rsidR="00916779">
        <w:rPr>
          <w:rFonts w:cs="Arial"/>
          <w:color w:val="000000"/>
        </w:rPr>
        <w:t>will</w:t>
      </w:r>
      <w:r w:rsidR="00517791">
        <w:rPr>
          <w:rFonts w:cs="Arial"/>
          <w:color w:val="000000"/>
        </w:rPr>
        <w:t xml:space="preserve"> aid</w:t>
      </w:r>
      <w:r w:rsidR="00916779">
        <w:rPr>
          <w:rFonts w:cs="Arial"/>
          <w:color w:val="000000"/>
        </w:rPr>
        <w:t xml:space="preserve"> to</w:t>
      </w:r>
      <w:r w:rsidR="00517791">
        <w:rPr>
          <w:rFonts w:cs="Arial"/>
          <w:color w:val="000000"/>
        </w:rPr>
        <w:t xml:space="preserve"> the</w:t>
      </w:r>
      <w:r w:rsidR="00916779">
        <w:rPr>
          <w:rFonts w:cs="Arial"/>
          <w:color w:val="000000"/>
        </w:rPr>
        <w:t xml:space="preserve"> reconstruct</w:t>
      </w:r>
      <w:r w:rsidR="00517791">
        <w:rPr>
          <w:rFonts w:cs="Arial"/>
          <w:color w:val="000000"/>
        </w:rPr>
        <w:t>ion</w:t>
      </w:r>
      <w:r w:rsidR="00916779">
        <w:rPr>
          <w:rFonts w:cs="Arial"/>
          <w:color w:val="000000"/>
        </w:rPr>
        <w:t xml:space="preserve"> chloroplast genomes from other Annonaceae </w:t>
      </w:r>
      <w:r w:rsidR="00BC7B74">
        <w:rPr>
          <w:rFonts w:cs="Arial"/>
          <w:color w:val="000000"/>
        </w:rPr>
        <w:t>species</w:t>
      </w:r>
      <w:r w:rsidR="00F57C0D" w:rsidRPr="00F57C0D">
        <w:rPr>
          <w:rFonts w:cs="Arial"/>
          <w:color w:val="000000"/>
        </w:rPr>
        <w:t xml:space="preserve"> </w:t>
      </w:r>
      <w:r w:rsidR="00854D61">
        <w:rPr>
          <w:rFonts w:cs="Arial"/>
          <w:color w:val="000000"/>
        </w:rPr>
        <w:t>allowing identification of new markers that may help resolving difficult clades</w:t>
      </w:r>
      <w:r w:rsidR="00315EA9">
        <w:rPr>
          <w:rFonts w:cs="Arial"/>
          <w:color w:val="000000"/>
        </w:rPr>
        <w:t xml:space="preserve">, or </w:t>
      </w:r>
      <w:r w:rsidR="00517791">
        <w:rPr>
          <w:rFonts w:cs="Arial"/>
          <w:color w:val="000000"/>
        </w:rPr>
        <w:t xml:space="preserve">DNA </w:t>
      </w:r>
      <w:r w:rsidR="00315EA9">
        <w:rPr>
          <w:rFonts w:cs="Arial"/>
          <w:color w:val="000000"/>
        </w:rPr>
        <w:t xml:space="preserve">targeting enrichment </w:t>
      </w:r>
      <w:r w:rsidR="00517791">
        <w:rPr>
          <w:rFonts w:cs="Arial"/>
          <w:color w:val="000000"/>
        </w:rPr>
        <w:t xml:space="preserve">for </w:t>
      </w:r>
      <w:r w:rsidR="00315EA9">
        <w:rPr>
          <w:rFonts w:cs="Arial"/>
          <w:color w:val="000000"/>
        </w:rPr>
        <w:t>sequencing approaches.</w:t>
      </w:r>
      <w:r w:rsidR="00273D53">
        <w:rPr>
          <w:rFonts w:cs="Arial"/>
          <w:color w:val="000000"/>
        </w:rPr>
        <w:t xml:space="preserve"> </w:t>
      </w:r>
      <w:r w:rsidR="004B2523">
        <w:rPr>
          <w:rFonts w:cs="Arial"/>
          <w:color w:val="000000"/>
        </w:rPr>
        <w:t>Resources like this</w:t>
      </w:r>
      <w:r w:rsidR="00BC7B74">
        <w:rPr>
          <w:rFonts w:cs="Arial"/>
          <w:color w:val="000000"/>
        </w:rPr>
        <w:t xml:space="preserve"> will contribute to </w:t>
      </w:r>
      <w:r w:rsidR="004B2523">
        <w:rPr>
          <w:rFonts w:cs="Arial"/>
          <w:color w:val="000000"/>
        </w:rPr>
        <w:t xml:space="preserve">generate </w:t>
      </w:r>
      <w:r w:rsidR="00BC7B74">
        <w:rPr>
          <w:rFonts w:cs="Arial"/>
          <w:color w:val="000000"/>
        </w:rPr>
        <w:t xml:space="preserve">more </w:t>
      </w:r>
      <w:r w:rsidR="004B2523">
        <w:rPr>
          <w:rFonts w:cs="Arial"/>
          <w:color w:val="000000"/>
        </w:rPr>
        <w:t xml:space="preserve">molecular </w:t>
      </w:r>
      <w:r w:rsidR="00BC7B74">
        <w:rPr>
          <w:rFonts w:cs="Arial"/>
          <w:color w:val="000000"/>
        </w:rPr>
        <w:t xml:space="preserve">data </w:t>
      </w:r>
      <w:r w:rsidR="004B2523">
        <w:rPr>
          <w:rFonts w:cs="Arial"/>
          <w:color w:val="000000"/>
        </w:rPr>
        <w:t>and</w:t>
      </w:r>
      <w:r w:rsidR="00BC7B74">
        <w:rPr>
          <w:rFonts w:cs="Arial"/>
          <w:color w:val="000000"/>
        </w:rPr>
        <w:t xml:space="preserve"> facilitate phylogenetic reconstructions </w:t>
      </w:r>
      <w:r w:rsidR="004B2523">
        <w:rPr>
          <w:rFonts w:cs="Arial"/>
          <w:color w:val="000000"/>
        </w:rPr>
        <w:t xml:space="preserve">in </w:t>
      </w:r>
      <w:r w:rsidR="00BC7B74">
        <w:rPr>
          <w:rFonts w:cs="Arial"/>
          <w:color w:val="000000"/>
        </w:rPr>
        <w:t>the family</w:t>
      </w:r>
      <w:r w:rsidR="00E84C2F">
        <w:rPr>
          <w:rFonts w:cs="Arial"/>
          <w:color w:val="000000"/>
        </w:rPr>
        <w:t xml:space="preserve"> </w:t>
      </w:r>
      <w:r w:rsidR="00AA5819">
        <w:rPr>
          <w:rFonts w:cs="Arial"/>
          <w:color w:val="000000"/>
        </w:rPr>
        <w:t xml:space="preserve">and </w:t>
      </w:r>
      <w:r w:rsidR="00E84C2F">
        <w:rPr>
          <w:rFonts w:cs="Arial"/>
          <w:color w:val="000000"/>
        </w:rPr>
        <w:t>hopefully</w:t>
      </w:r>
      <w:r w:rsidR="00BC7B74">
        <w:rPr>
          <w:rFonts w:cs="Arial"/>
          <w:color w:val="000000"/>
        </w:rPr>
        <w:t xml:space="preserve"> enabling </w:t>
      </w:r>
      <w:r w:rsidR="004B2523">
        <w:rPr>
          <w:rFonts w:cs="Arial"/>
          <w:color w:val="000000"/>
        </w:rPr>
        <w:t>deeper understanding of the</w:t>
      </w:r>
      <w:r w:rsidR="00BC7B74">
        <w:rPr>
          <w:rFonts w:cs="Arial"/>
          <w:color w:val="000000"/>
        </w:rPr>
        <w:t xml:space="preserve"> Annonaceae</w:t>
      </w:r>
      <w:r w:rsidR="004B2523">
        <w:rPr>
          <w:rFonts w:cs="Arial"/>
          <w:color w:val="000000"/>
        </w:rPr>
        <w:t xml:space="preserve"> family, the </w:t>
      </w:r>
      <w:r w:rsidR="00BC7B74">
        <w:rPr>
          <w:rFonts w:cs="Arial"/>
          <w:color w:val="000000"/>
        </w:rPr>
        <w:t xml:space="preserve">magnoliid </w:t>
      </w:r>
      <w:r w:rsidR="004B2523">
        <w:rPr>
          <w:rFonts w:cs="Arial"/>
          <w:color w:val="000000"/>
        </w:rPr>
        <w:t xml:space="preserve">clade and, ultimately, of the tropical rain forest </w:t>
      </w:r>
      <w:r w:rsidR="00BC7B74">
        <w:rPr>
          <w:rFonts w:cs="Arial"/>
          <w:color w:val="000000"/>
        </w:rPr>
        <w:t>evolution.</w:t>
      </w:r>
      <w:r w:rsidR="00E84C2F">
        <w:rPr>
          <w:rFonts w:cs="Arial"/>
          <w:color w:val="000000"/>
        </w:rPr>
        <w:t xml:space="preserve"> </w:t>
      </w:r>
    </w:p>
    <w:p w:rsidR="00AA5819" w:rsidRDefault="00AA5819" w:rsidP="007F2933">
      <w:pPr>
        <w:spacing w:after="0" w:line="480" w:lineRule="auto"/>
        <w:rPr>
          <w:b/>
        </w:rPr>
      </w:pPr>
    </w:p>
    <w:p w:rsidR="004D64D0" w:rsidRPr="005F6560" w:rsidRDefault="005F6560" w:rsidP="007F2933">
      <w:pPr>
        <w:spacing w:after="0" w:line="480" w:lineRule="auto"/>
        <w:rPr>
          <w:rFonts w:cs="Times New Roman"/>
          <w:b/>
        </w:rPr>
      </w:pPr>
      <w:r w:rsidRPr="005F6560">
        <w:rPr>
          <w:rFonts w:cs="Times New Roman"/>
          <w:b/>
        </w:rPr>
        <w:t>Results and discussion</w:t>
      </w:r>
    </w:p>
    <w:p w:rsidR="007014E3" w:rsidRDefault="004C7C39" w:rsidP="007014E3">
      <w:pPr>
        <w:spacing w:after="0" w:line="480" w:lineRule="auto"/>
      </w:pPr>
      <w:r>
        <w:rPr>
          <w:rFonts w:cs="Arial"/>
          <w:color w:val="000000"/>
        </w:rPr>
        <w:t xml:space="preserve">In this study we report </w:t>
      </w:r>
      <w:r w:rsidR="00D92A7B">
        <w:rPr>
          <w:rFonts w:cs="Arial"/>
          <w:color w:val="000000"/>
        </w:rPr>
        <w:t xml:space="preserve">the first </w:t>
      </w:r>
      <w:r w:rsidR="00916779">
        <w:rPr>
          <w:rFonts w:cs="Arial"/>
          <w:color w:val="000000"/>
        </w:rPr>
        <w:t>complete</w:t>
      </w:r>
      <w:r w:rsidR="00D92A7B">
        <w:rPr>
          <w:rFonts w:cs="Arial"/>
          <w:color w:val="000000"/>
        </w:rPr>
        <w:t>ly annotated</w:t>
      </w:r>
      <w:r w:rsidR="00916779">
        <w:rPr>
          <w:rFonts w:cs="Arial"/>
          <w:color w:val="000000"/>
        </w:rPr>
        <w:t xml:space="preserve"> chloroplast genome</w:t>
      </w:r>
      <w:r w:rsidR="00D92A7B">
        <w:rPr>
          <w:rFonts w:cs="Arial"/>
          <w:color w:val="000000"/>
        </w:rPr>
        <w:t xml:space="preserve"> of a</w:t>
      </w:r>
      <w:r w:rsidR="004B2523">
        <w:rPr>
          <w:rFonts w:cs="Arial"/>
          <w:color w:val="000000"/>
        </w:rPr>
        <w:t>n Annonaceae</w:t>
      </w:r>
      <w:r w:rsidR="00D92A7B">
        <w:rPr>
          <w:rFonts w:cs="Arial"/>
          <w:color w:val="000000"/>
        </w:rPr>
        <w:t xml:space="preserve"> species (</w:t>
      </w:r>
      <w:r w:rsidR="00D92A7B" w:rsidRPr="00F81EEF">
        <w:rPr>
          <w:i/>
        </w:rPr>
        <w:t>Uvaria afzelii</w:t>
      </w:r>
      <w:r w:rsidR="00D92A7B">
        <w:rPr>
          <w:i/>
        </w:rPr>
        <w:t>)</w:t>
      </w:r>
      <w:r w:rsidR="004B2523">
        <w:t>. R</w:t>
      </w:r>
      <w:r w:rsidR="00CF69F4">
        <w:t>esults of</w:t>
      </w:r>
      <w:r w:rsidR="00316004">
        <w:t xml:space="preserve"> the quality control</w:t>
      </w:r>
      <w:r w:rsidR="008617CD">
        <w:t xml:space="preserve"> freeware</w:t>
      </w:r>
      <w:r w:rsidR="00FB3BDC">
        <w:t xml:space="preserve"> Fastq S</w:t>
      </w:r>
      <w:r w:rsidR="00CF69F4">
        <w:t>creen</w:t>
      </w:r>
      <w:hyperlink w:anchor="_ENREF_20" w:tooltip=", 2014 #101" w:history="1">
        <w:r w:rsidR="004035D4">
          <w:fldChar w:fldCharType="begin"/>
        </w:r>
        <w:r w:rsidR="004035D4">
          <w:instrText xml:space="preserve"> ADDIN EN.CITE &lt;EndNote&gt;&lt;Cite&gt;&lt;Year&gt;2014&lt;/Year&gt;&lt;RecNum&gt;101&lt;/RecNum&gt;&lt;DisplayText&gt;&lt;style face="superscript"&gt;20&lt;/style&gt;&lt;/DisplayText&gt;&lt;record&gt;&lt;rec-number&gt;101&lt;/rec-number&gt;&lt;foreign-keys&gt;&lt;key app="EN" db-id="09pfzfpwadzzxzepx5fptestvtvfswafv5tx"&gt;101&lt;/key&gt;&lt;/foreign-keys&gt;&lt;ref-type name="Web Page"&gt;12&lt;/ref-type&gt;&lt;contributors&gt;&lt;/contributors&gt;&lt;titles&gt;&lt;title&gt;FastQ Screen&lt;/title&gt;&lt;/titles&gt;&lt;dates&gt;&lt;year&gt;2014&lt;/year&gt;&lt;/dates&gt;&lt;urls&gt;&lt;related-urls&gt;&lt;url&gt;http://www.bioinformatics.babraham.ac.uk/projects/fastq_screen/&lt;/url&gt;&lt;/related-urls&gt;&lt;/urls&gt;&lt;/record&gt;&lt;/Cite&gt;&lt;/EndNote&gt;</w:instrText>
        </w:r>
        <w:r w:rsidR="004035D4">
          <w:fldChar w:fldCharType="separate"/>
        </w:r>
        <w:r w:rsidR="004035D4" w:rsidRPr="008617CD">
          <w:rPr>
            <w:noProof/>
            <w:vertAlign w:val="superscript"/>
          </w:rPr>
          <w:t>20</w:t>
        </w:r>
        <w:r w:rsidR="004035D4">
          <w:fldChar w:fldCharType="end"/>
        </w:r>
      </w:hyperlink>
      <w:r w:rsidR="008617CD">
        <w:t xml:space="preserve"> on the raw sequence data</w:t>
      </w:r>
      <w:r w:rsidR="00CF69F4">
        <w:t xml:space="preserve"> show </w:t>
      </w:r>
      <w:r w:rsidR="00D92A7B">
        <w:t xml:space="preserve">that </w:t>
      </w:r>
      <w:r w:rsidR="005B6545">
        <w:t xml:space="preserve">only </w:t>
      </w:r>
      <w:r w:rsidR="00FC7EB9">
        <w:t>a small percentage of all</w:t>
      </w:r>
      <w:r w:rsidR="00B42829">
        <w:t xml:space="preserve"> </w:t>
      </w:r>
      <w:r w:rsidR="005B6545">
        <w:t>reads belong to the chloroplast sequence</w:t>
      </w:r>
      <w:r w:rsidR="00316004">
        <w:t xml:space="preserve"> (</w:t>
      </w:r>
      <w:r w:rsidR="006821F4" w:rsidRPr="007014E3">
        <w:t>f</w:t>
      </w:r>
      <w:r w:rsidR="00316004" w:rsidRPr="007014E3">
        <w:t>igure 1</w:t>
      </w:r>
      <w:r w:rsidR="00316004">
        <w:t>). L</w:t>
      </w:r>
      <w:r w:rsidR="00CF69F4">
        <w:t>ess tha</w:t>
      </w:r>
      <w:r w:rsidR="00316004">
        <w:t>n</w:t>
      </w:r>
      <w:r w:rsidR="00CF69F4">
        <w:t xml:space="preserve"> </w:t>
      </w:r>
      <w:r w:rsidR="00316004">
        <w:t>0.5</w:t>
      </w:r>
      <w:r w:rsidR="00CF69F4">
        <w:t xml:space="preserve">% of the </w:t>
      </w:r>
      <w:r w:rsidR="00316004">
        <w:t xml:space="preserve">total </w:t>
      </w:r>
      <w:r w:rsidR="0086396E">
        <w:t>number of reads was</w:t>
      </w:r>
      <w:r w:rsidR="00316004">
        <w:t xml:space="preserve"> aligned to t</w:t>
      </w:r>
      <w:r w:rsidR="00CF69F4">
        <w:t xml:space="preserve">he </w:t>
      </w:r>
      <w:r w:rsidR="00D92A7B">
        <w:t xml:space="preserve">unpublished draft </w:t>
      </w:r>
      <w:r w:rsidR="00CF69F4">
        <w:t>plastome</w:t>
      </w:r>
      <w:r w:rsidR="0086396E">
        <w:t xml:space="preserve"> of </w:t>
      </w:r>
      <w:r w:rsidR="0086396E" w:rsidRPr="0086396E">
        <w:rPr>
          <w:i/>
        </w:rPr>
        <w:t>Miliusa cuneata</w:t>
      </w:r>
      <w:r w:rsidR="00FC7EB9">
        <w:rPr>
          <w:i/>
        </w:rPr>
        <w:t xml:space="preserve"> </w:t>
      </w:r>
      <w:r w:rsidR="00FC7EB9">
        <w:t>(Arias et al.</w:t>
      </w:r>
      <w:r w:rsidR="008617CD">
        <w:t>,</w:t>
      </w:r>
      <w:r w:rsidR="00FC7EB9">
        <w:t xml:space="preserve"> unpublished data)</w:t>
      </w:r>
      <w:r w:rsidR="0086396E">
        <w:t>, which</w:t>
      </w:r>
      <w:r w:rsidR="00CF69F4">
        <w:t xml:space="preserve"> </w:t>
      </w:r>
      <w:r w:rsidR="005B6545">
        <w:t xml:space="preserve">was </w:t>
      </w:r>
      <w:r w:rsidR="00CF69F4">
        <w:t>used as</w:t>
      </w:r>
      <w:r w:rsidR="005B6545">
        <w:t xml:space="preserve"> a</w:t>
      </w:r>
      <w:r w:rsidR="00CF69F4">
        <w:t xml:space="preserve"> reference.</w:t>
      </w:r>
      <w:r w:rsidR="00316004">
        <w:t xml:space="preserve"> T</w:t>
      </w:r>
      <w:r w:rsidR="00CF69F4">
        <w:t xml:space="preserve">he majority of the </w:t>
      </w:r>
      <w:r w:rsidR="00316004">
        <w:t>reads</w:t>
      </w:r>
      <w:r w:rsidR="00CF69F4">
        <w:t xml:space="preserve"> </w:t>
      </w:r>
      <w:r w:rsidR="00201D65">
        <w:t xml:space="preserve">did </w:t>
      </w:r>
      <w:r w:rsidR="00CF69F4">
        <w:t>not correspond to human, mouse or</w:t>
      </w:r>
      <w:r w:rsidR="00316004">
        <w:t xml:space="preserve"> insect DNA, therefore </w:t>
      </w:r>
      <w:r w:rsidR="00201D65">
        <w:t xml:space="preserve">are inferred to </w:t>
      </w:r>
      <w:r w:rsidR="00CF69F4">
        <w:t>be nuclear</w:t>
      </w:r>
      <w:r w:rsidR="00201D65">
        <w:t xml:space="preserve"> </w:t>
      </w:r>
      <w:r w:rsidR="000068C5">
        <w:t>and/</w:t>
      </w:r>
      <w:r w:rsidR="00201D65">
        <w:t>or mitochondrial</w:t>
      </w:r>
      <w:r w:rsidR="00CF69F4">
        <w:t xml:space="preserve"> </w:t>
      </w:r>
      <w:r w:rsidR="00201D65">
        <w:t xml:space="preserve">plant </w:t>
      </w:r>
      <w:r w:rsidR="00CF69F4">
        <w:t>DNA</w:t>
      </w:r>
      <w:r w:rsidR="00316004">
        <w:t xml:space="preserve">. </w:t>
      </w:r>
      <w:r w:rsidR="00316004" w:rsidRPr="00B70B0C">
        <w:t xml:space="preserve">After assembly </w:t>
      </w:r>
      <w:r w:rsidR="00CB5FD3" w:rsidRPr="00B70B0C">
        <w:t xml:space="preserve">of the reads by mapping </w:t>
      </w:r>
      <w:r w:rsidR="00316004" w:rsidRPr="00B70B0C">
        <w:t xml:space="preserve">to </w:t>
      </w:r>
      <w:r w:rsidR="003E09CE" w:rsidRPr="00B70B0C">
        <w:t xml:space="preserve">the reference chloroplast </w:t>
      </w:r>
      <w:r w:rsidR="00CB5FD3" w:rsidRPr="00B70B0C">
        <w:t>followed by several iteration mapping steps, t</w:t>
      </w:r>
      <w:r w:rsidR="006F6DFC">
        <w:t>he percentage of used reads was 0.7</w:t>
      </w:r>
      <w:r w:rsidR="009739D9">
        <w:t>%. F</w:t>
      </w:r>
      <w:r w:rsidR="001E3EC1" w:rsidRPr="00B70B0C">
        <w:t>ew gaps</w:t>
      </w:r>
      <w:r w:rsidR="005B6545">
        <w:t xml:space="preserve"> with </w:t>
      </w:r>
      <w:r w:rsidR="005B6545" w:rsidRPr="00B70B0C">
        <w:t>coverage below 2</w:t>
      </w:r>
      <w:r w:rsidR="00E55E82">
        <w:t xml:space="preserve">X </w:t>
      </w:r>
      <w:r w:rsidR="001E3EC1" w:rsidRPr="00B70B0C">
        <w:t xml:space="preserve">were identified and </w:t>
      </w:r>
      <w:r w:rsidR="005B6545">
        <w:t xml:space="preserve">resolved </w:t>
      </w:r>
      <w:r w:rsidR="001E3EC1" w:rsidRPr="00B70B0C">
        <w:t xml:space="preserve">using </w:t>
      </w:r>
      <w:r w:rsidR="005B6545" w:rsidRPr="005B6545">
        <w:rPr>
          <w:i/>
        </w:rPr>
        <w:t>in silico</w:t>
      </w:r>
      <w:r w:rsidR="005B6545">
        <w:t xml:space="preserve"> primer walking </w:t>
      </w:r>
      <w:r w:rsidR="00B036C1">
        <w:t xml:space="preserve">and PCR followed by </w:t>
      </w:r>
      <w:r w:rsidR="001E3EC1" w:rsidRPr="00B70B0C">
        <w:t>automated Sanger sequencing method.</w:t>
      </w:r>
    </w:p>
    <w:p w:rsidR="007014E3" w:rsidRDefault="007303EB" w:rsidP="007014E3">
      <w:pPr>
        <w:spacing w:after="0" w:line="480" w:lineRule="auto"/>
      </w:pPr>
      <w:r w:rsidRPr="007303EB">
        <w:lastRenderedPageBreak/>
        <w:t xml:space="preserve"> </w:t>
      </w:r>
      <w:r w:rsidR="00B42829" w:rsidRPr="00B42829">
        <w:rPr>
          <w:noProof/>
        </w:rPr>
        <mc:AlternateContent>
          <mc:Choice Requires="wpg">
            <w:drawing>
              <wp:inline distT="0" distB="0" distL="0" distR="0">
                <wp:extent cx="5669907" cy="2621665"/>
                <wp:effectExtent l="0" t="0" r="3322320" b="1474470"/>
                <wp:docPr id="3" name="Group 3"/>
                <wp:cNvGraphicFramePr/>
                <a:graphic xmlns:a="http://schemas.openxmlformats.org/drawingml/2006/main">
                  <a:graphicData uri="http://schemas.microsoft.com/office/word/2010/wordprocessingGroup">
                    <wpg:wgp>
                      <wpg:cNvGrpSpPr/>
                      <wpg:grpSpPr>
                        <a:xfrm>
                          <a:off x="0" y="0"/>
                          <a:ext cx="8964488" cy="4077072"/>
                          <a:chOff x="179512" y="0"/>
                          <a:chExt cx="8964488" cy="4077072"/>
                        </a:xfrm>
                      </wpg:grpSpPr>
                      <wpg:graphicFrame>
                        <wpg:cNvPr id="5" name="Chart 5"/>
                        <wpg:cNvFrPr/>
                        <wpg:xfrm>
                          <a:off x="179512" y="0"/>
                          <a:ext cx="8964488" cy="4077072"/>
                        </wpg:xfrm>
                        <a:graphic>
                          <a:graphicData uri="http://schemas.openxmlformats.org/drawingml/2006/chart">
                            <c:chart xmlns:c="http://schemas.openxmlformats.org/drawingml/2006/chart" xmlns:r="http://schemas.openxmlformats.org/officeDocument/2006/relationships" r:id="rId9"/>
                          </a:graphicData>
                        </a:graphic>
                      </wpg:graphicFrame>
                      <wps:wsp>
                        <wps:cNvPr id="6" name="Rectangle 6"/>
                        <wps:cNvSpPr/>
                        <wps:spPr>
                          <a:xfrm>
                            <a:off x="2368936" y="120544"/>
                            <a:ext cx="186840" cy="17242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7"/>
                        <wps:cNvSpPr/>
                        <wps:spPr>
                          <a:xfrm>
                            <a:off x="2575232" y="1692055"/>
                            <a:ext cx="207640" cy="2076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TextBox 6"/>
                        <wps:cNvSpPr txBox="1"/>
                        <wps:spPr>
                          <a:xfrm rot="1736176">
                            <a:off x="2526492" y="1610049"/>
                            <a:ext cx="432048" cy="369332"/>
                          </a:xfrm>
                          <a:prstGeom prst="rect">
                            <a:avLst/>
                          </a:prstGeom>
                          <a:noFill/>
                        </wps:spPr>
                        <wps:txbx>
                          <w:txbxContent>
                            <w:p w:rsidR="00E36A71" w:rsidRDefault="00E36A71" w:rsidP="00E36A71">
                              <w:pPr>
                                <w:pStyle w:val="NormalWeb"/>
                                <w:spacing w:before="0" w:beforeAutospacing="0" w:after="0" w:afterAutospacing="0"/>
                              </w:pPr>
                              <w:r>
                                <w:rPr>
                                  <w:rFonts w:asciiTheme="minorHAnsi" w:hAnsi="Calibri" w:cstheme="minorBidi"/>
                                  <w:color w:val="A6A6A6" w:themeColor="background1" w:themeShade="A6"/>
                                  <w:kern w:val="24"/>
                                  <w:sz w:val="36"/>
                                  <w:szCs w:val="36"/>
                                  <w:lang w:val="nl-NL"/>
                                </w:rPr>
                                <w:t>//</w:t>
                              </w:r>
                            </w:p>
                          </w:txbxContent>
                        </wps:txbx>
                        <wps:bodyPr wrap="square" rtlCol="0">
                          <a:spAutoFit/>
                        </wps:bodyPr>
                      </wps:wsp>
                      <wps:wsp>
                        <wps:cNvPr id="10" name="TextBox 7"/>
                        <wps:cNvSpPr txBox="1"/>
                        <wps:spPr>
                          <a:xfrm>
                            <a:off x="2234648" y="15440"/>
                            <a:ext cx="420371" cy="1708160"/>
                          </a:xfrm>
                          <a:prstGeom prst="rect">
                            <a:avLst/>
                          </a:prstGeom>
                          <a:noFill/>
                        </wps:spPr>
                        <wps:txbx>
                          <w:txbxContent>
                            <w:p w:rsidR="00E36A71" w:rsidRDefault="00E36A71" w:rsidP="00E36A71">
                              <w:pPr>
                                <w:pStyle w:val="NormalWeb"/>
                                <w:spacing w:before="0" w:beforeAutospacing="0" w:after="0" w:afterAutospacing="0"/>
                                <w:jc w:val="right"/>
                              </w:pPr>
                              <w:r>
                                <w:rPr>
                                  <w:rFonts w:asciiTheme="minorHAnsi" w:hAnsi="Calibri" w:cstheme="minorBidi"/>
                                  <w:color w:val="000000" w:themeColor="text1"/>
                                  <w:kern w:val="24"/>
                                  <w:lang w:val="nl-NL"/>
                                </w:rPr>
                                <w:t>100</w:t>
                              </w:r>
                            </w:p>
                            <w:p w:rsidR="00E36A71" w:rsidRDefault="00E36A71" w:rsidP="00E36A71">
                              <w:pPr>
                                <w:pStyle w:val="NormalWeb"/>
                                <w:spacing w:before="0" w:beforeAutospacing="0" w:after="0" w:afterAutospacing="0"/>
                                <w:jc w:val="right"/>
                              </w:pPr>
                              <w:r>
                                <w:rPr>
                                  <w:rFonts w:asciiTheme="minorHAnsi" w:hAnsi="Calibri" w:cstheme="minorBidi"/>
                                  <w:color w:val="000000" w:themeColor="text1"/>
                                  <w:kern w:val="24"/>
                                  <w:lang w:val="nl-NL"/>
                                </w:rPr>
                                <w:t>80</w:t>
                              </w:r>
                            </w:p>
                            <w:p w:rsidR="00E36A71" w:rsidRDefault="00E36A71" w:rsidP="00E36A71">
                              <w:pPr>
                                <w:pStyle w:val="NormalWeb"/>
                                <w:spacing w:before="0" w:beforeAutospacing="0" w:after="0" w:afterAutospacing="0"/>
                                <w:jc w:val="right"/>
                              </w:pPr>
                              <w:r>
                                <w:rPr>
                                  <w:rFonts w:asciiTheme="minorHAnsi" w:hAnsi="Calibri" w:cstheme="minorBidi"/>
                                  <w:color w:val="000000" w:themeColor="text1"/>
                                  <w:kern w:val="24"/>
                                  <w:lang w:val="nl-NL"/>
                                </w:rPr>
                                <w:t>60</w:t>
                              </w:r>
                            </w:p>
                            <w:p w:rsidR="00E36A71" w:rsidRDefault="00E36A71" w:rsidP="00E36A71">
                              <w:pPr>
                                <w:pStyle w:val="NormalWeb"/>
                                <w:spacing w:before="0" w:beforeAutospacing="0" w:after="0" w:afterAutospacing="0"/>
                                <w:jc w:val="right"/>
                              </w:pPr>
                              <w:r>
                                <w:rPr>
                                  <w:rFonts w:asciiTheme="minorHAnsi" w:hAnsi="Calibri" w:cstheme="minorBidi"/>
                                  <w:color w:val="000000" w:themeColor="text1"/>
                                  <w:kern w:val="24"/>
                                  <w:lang w:val="nl-NL"/>
                                </w:rPr>
                                <w:t>50</w:t>
                              </w:r>
                            </w:p>
                            <w:p w:rsidR="00E36A71" w:rsidRDefault="00E36A71" w:rsidP="00E36A71">
                              <w:pPr>
                                <w:pStyle w:val="NormalWeb"/>
                                <w:spacing w:before="0" w:beforeAutospacing="0" w:after="0" w:afterAutospacing="0"/>
                                <w:jc w:val="right"/>
                              </w:pPr>
                              <w:r>
                                <w:rPr>
                                  <w:rFonts w:asciiTheme="minorHAnsi" w:hAnsi="Calibri" w:cstheme="minorBidi"/>
                                  <w:color w:val="000000" w:themeColor="text1"/>
                                  <w:kern w:val="24"/>
                                  <w:lang w:val="nl-NL"/>
                                </w:rPr>
                                <w:t>40</w:t>
                              </w:r>
                            </w:p>
                            <w:p w:rsidR="00E36A71" w:rsidRDefault="00E36A71" w:rsidP="00E36A71">
                              <w:pPr>
                                <w:pStyle w:val="NormalWeb"/>
                                <w:spacing w:before="0" w:beforeAutospacing="0" w:after="0" w:afterAutospacing="0"/>
                                <w:jc w:val="right"/>
                              </w:pPr>
                              <w:r>
                                <w:rPr>
                                  <w:rFonts w:asciiTheme="minorHAnsi" w:hAnsi="Calibri" w:cstheme="minorBidi"/>
                                  <w:color w:val="000000" w:themeColor="text1"/>
                                  <w:kern w:val="24"/>
                                  <w:lang w:val="nl-NL"/>
                                </w:rPr>
                                <w:t>30</w:t>
                              </w:r>
                            </w:p>
                          </w:txbxContent>
                        </wps:txbx>
                        <wps:bodyPr wrap="none" rtlCol="0">
                          <a:spAutoFit/>
                        </wps:bodyPr>
                      </wps:wsp>
                      <wps:wsp>
                        <wps:cNvPr id="11" name="Rectangle 11"/>
                        <wps:cNvSpPr/>
                        <wps:spPr>
                          <a:xfrm>
                            <a:off x="8431288" y="136088"/>
                            <a:ext cx="360000" cy="5255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id="Group 3" o:spid="_x0000_s1026" style="width:446.45pt;height:206.45pt;mso-position-horizontal-relative:char;mso-position-vertical-relative:line" coordorigin="1795" coordsize="89644,40770"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5" o:spid="_x0000_s1027" type="#_x0000_t75" style="position:absolute;left:1734;top:-60;width:89733;height:4090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">
                  <v:imagedata r:id="rId10" o:title=""/>
                  <o:lock v:ext="edit" aspectratio="f"/>
                </v:shape>
                <v:rect id="Rectangle 6" o:spid="_x0000_s1028" style="position:absolute;left:23689;top:1205;width:1868;height:17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LbsMA&#10;AADaAAAADwAAAGRycy9kb3ducmV2LnhtbESPQWsCMRSE70L/Q3hCL1KzFiq6NUoRCj1Z1F56e2ye&#10;m8XNy5I8121/vSkUPA4z8w2z2gy+VT3F1AQ2MJsWoIirYBuuDXwd358WoJIgW2wDk4EfSrBZP4xW&#10;WNpw5T31B6lVhnAq0YAT6UqtU+XIY5qGjjh7pxA9Spax1jbiNcN9q5+LYq49NpwXHHa0dVSdDxdv&#10;YPlbfcoidC9Omu9l7We7U+wnxjyOh7dXUEKD3MP/7Q9rYA5/V/IN0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LbsMAAADaAAAADwAAAAAAAAAAAAAAAACYAgAAZHJzL2Rv&#10;d25yZXYueG1sUEsFBgAAAAAEAAQA9QAAAIgDAAAAAA==&#10;" fillcolor="white [3212]" strokecolor="white [3212]" strokeweight="2pt"/>
                <v:rect id="Rectangle 7" o:spid="_x0000_s1029" style="position:absolute;left:25752;top:16920;width:2076;height:2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Mu9cMA&#10;AADaAAAADwAAAGRycy9kb3ducmV2LnhtbESPQWsCMRSE74X+h/AKXkrNKrTV1ShFEDy1VHvp7bF5&#10;bhY3L0vyuq799U1B8DjMzDfMcj34VvUUUxPYwGRcgCKugm24NvB12D7NQCVBttgGJgMXSrBe3d8t&#10;sbThzJ/U76VWGcKpRANOpCu1TpUjj2kcOuLsHUP0KFnGWtuI5wz3rZ4WxYv22HBecNjRxlF12v94&#10;A/Pf6kNmoXt20nzPaz95P8b+0ZjRw/C2ACU0yC18be+sgVf4v5Jv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Mu9cMAAADaAAAADwAAAAAAAAAAAAAAAACYAgAAZHJzL2Rv&#10;d25yZXYueG1sUEsFBgAAAAAEAAQA9QAAAIgDAAAAAA==&#10;" fillcolor="white [3212]" strokecolor="white [3212]" strokeweight="2pt"/>
                <v:shapetype id="_x0000_t202" coordsize="21600,21600" o:spt="202" path="m,l,21600r21600,l21600,xe">
                  <v:stroke joinstyle="miter"/>
                  <v:path gradientshapeok="t" o:connecttype="rect"/>
                </v:shapetype>
                <v:shape id="TextBox 6" o:spid="_x0000_s1030" type="#_x0000_t202" style="position:absolute;left:25264;top:16100;width:4321;height:3693;rotation:189636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XDKcAA&#10;AADaAAAADwAAAGRycy9kb3ducmV2LnhtbERPy4rCMBTdC/MP4Q7MRjR1Fj6qUYYBYUAUfKAuL821&#10;KTY3tclo9evNQnB5OO/JrLGluFLtC8cKet0EBHHmdMG5gt123hmC8AFZY+mYFNzJw2z60Zpgqt2N&#10;13TdhFzEEPYpKjAhVKmUPjNk0XddRRy5k6sthgjrXOoabzHclvI7SfrSYsGxwWBFv4ay8+bfKsgX&#10;l9PjQM2xfTGH1cCMlmZvtFJfn83PGESgJrzFL/efVhC3xivxBsj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XDKcAAAADaAAAADwAAAAAAAAAAAAAAAACYAgAAZHJzL2Rvd25y&#10;ZXYueG1sUEsFBgAAAAAEAAQA9QAAAIUDAAAAAA==&#10;" filled="f" stroked="f">
                  <v:textbox style="mso-fit-shape-to-text:t">
                    <w:txbxContent>
                      <w:p w:rsidR="00E36A71" w:rsidRDefault="00E36A71" w:rsidP="00E36A71">
                        <w:pPr>
                          <w:pStyle w:val="NormalWeb"/>
                          <w:spacing w:before="0" w:beforeAutospacing="0" w:after="0" w:afterAutospacing="0"/>
                        </w:pPr>
                        <w:r>
                          <w:rPr>
                            <w:rFonts w:asciiTheme="minorHAnsi" w:hAnsi="Calibri" w:cstheme="minorBidi"/>
                            <w:color w:val="A6A6A6" w:themeColor="background1" w:themeShade="A6"/>
                            <w:kern w:val="24"/>
                            <w:sz w:val="36"/>
                            <w:szCs w:val="36"/>
                            <w:lang w:val="nl-NL"/>
                          </w:rPr>
                          <w:t>//</w:t>
                        </w:r>
                      </w:p>
                    </w:txbxContent>
                  </v:textbox>
                </v:shape>
                <v:shape id="TextBox 7" o:spid="_x0000_s1031" type="#_x0000_t202" style="position:absolute;left:22346;top:154;width:4204;height:170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628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ev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tvEAAAA2wAAAA8AAAAAAAAAAAAAAAAAmAIAAGRycy9k&#10;b3ducmV2LnhtbFBLBQYAAAAABAAEAPUAAACJAwAAAAA=&#10;" filled="f" stroked="f">
                  <v:textbox style="mso-fit-shape-to-text:t">
                    <w:txbxContent>
                      <w:p w:rsidR="00E36A71" w:rsidRDefault="00E36A71" w:rsidP="00E36A71">
                        <w:pPr>
                          <w:pStyle w:val="NormalWeb"/>
                          <w:spacing w:before="0" w:beforeAutospacing="0" w:after="0" w:afterAutospacing="0"/>
                          <w:jc w:val="right"/>
                        </w:pPr>
                        <w:r>
                          <w:rPr>
                            <w:rFonts w:asciiTheme="minorHAnsi" w:hAnsi="Calibri" w:cstheme="minorBidi"/>
                            <w:color w:val="000000" w:themeColor="text1"/>
                            <w:kern w:val="24"/>
                            <w:lang w:val="nl-NL"/>
                          </w:rPr>
                          <w:t>100</w:t>
                        </w:r>
                      </w:p>
                      <w:p w:rsidR="00E36A71" w:rsidRDefault="00E36A71" w:rsidP="00E36A71">
                        <w:pPr>
                          <w:pStyle w:val="NormalWeb"/>
                          <w:spacing w:before="0" w:beforeAutospacing="0" w:after="0" w:afterAutospacing="0"/>
                          <w:jc w:val="right"/>
                        </w:pPr>
                        <w:r>
                          <w:rPr>
                            <w:rFonts w:asciiTheme="minorHAnsi" w:hAnsi="Calibri" w:cstheme="minorBidi"/>
                            <w:color w:val="000000" w:themeColor="text1"/>
                            <w:kern w:val="24"/>
                            <w:lang w:val="nl-NL"/>
                          </w:rPr>
                          <w:t>80</w:t>
                        </w:r>
                      </w:p>
                      <w:p w:rsidR="00E36A71" w:rsidRDefault="00E36A71" w:rsidP="00E36A71">
                        <w:pPr>
                          <w:pStyle w:val="NormalWeb"/>
                          <w:spacing w:before="0" w:beforeAutospacing="0" w:after="0" w:afterAutospacing="0"/>
                          <w:jc w:val="right"/>
                        </w:pPr>
                        <w:r>
                          <w:rPr>
                            <w:rFonts w:asciiTheme="minorHAnsi" w:hAnsi="Calibri" w:cstheme="minorBidi"/>
                            <w:color w:val="000000" w:themeColor="text1"/>
                            <w:kern w:val="24"/>
                            <w:lang w:val="nl-NL"/>
                          </w:rPr>
                          <w:t>60</w:t>
                        </w:r>
                      </w:p>
                      <w:p w:rsidR="00E36A71" w:rsidRDefault="00E36A71" w:rsidP="00E36A71">
                        <w:pPr>
                          <w:pStyle w:val="NormalWeb"/>
                          <w:spacing w:before="0" w:beforeAutospacing="0" w:after="0" w:afterAutospacing="0"/>
                          <w:jc w:val="right"/>
                        </w:pPr>
                        <w:r>
                          <w:rPr>
                            <w:rFonts w:asciiTheme="minorHAnsi" w:hAnsi="Calibri" w:cstheme="minorBidi"/>
                            <w:color w:val="000000" w:themeColor="text1"/>
                            <w:kern w:val="24"/>
                            <w:lang w:val="nl-NL"/>
                          </w:rPr>
                          <w:t>50</w:t>
                        </w:r>
                      </w:p>
                      <w:p w:rsidR="00E36A71" w:rsidRDefault="00E36A71" w:rsidP="00E36A71">
                        <w:pPr>
                          <w:pStyle w:val="NormalWeb"/>
                          <w:spacing w:before="0" w:beforeAutospacing="0" w:after="0" w:afterAutospacing="0"/>
                          <w:jc w:val="right"/>
                        </w:pPr>
                        <w:r>
                          <w:rPr>
                            <w:rFonts w:asciiTheme="minorHAnsi" w:hAnsi="Calibri" w:cstheme="minorBidi"/>
                            <w:color w:val="000000" w:themeColor="text1"/>
                            <w:kern w:val="24"/>
                            <w:lang w:val="nl-NL"/>
                          </w:rPr>
                          <w:t>40</w:t>
                        </w:r>
                      </w:p>
                      <w:p w:rsidR="00E36A71" w:rsidRDefault="00E36A71" w:rsidP="00E36A71">
                        <w:pPr>
                          <w:pStyle w:val="NormalWeb"/>
                          <w:spacing w:before="0" w:beforeAutospacing="0" w:after="0" w:afterAutospacing="0"/>
                          <w:jc w:val="right"/>
                        </w:pPr>
                        <w:r>
                          <w:rPr>
                            <w:rFonts w:asciiTheme="minorHAnsi" w:hAnsi="Calibri" w:cstheme="minorBidi"/>
                            <w:color w:val="000000" w:themeColor="text1"/>
                            <w:kern w:val="24"/>
                            <w:lang w:val="nl-NL"/>
                          </w:rPr>
                          <w:t>30</w:t>
                        </w:r>
                      </w:p>
                    </w:txbxContent>
                  </v:textbox>
                </v:shape>
                <v:rect id="Rectangle 11" o:spid="_x0000_s1032" style="position:absolute;left:84312;top:1360;width:3600;height: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XrPMEA&#10;AADbAAAADwAAAGRycy9kb3ducmV2LnhtbERPS0sDMRC+C/6HMIIXsdkVKu22aRGh4Enp4+Jt2Ew3&#10;SzeTJZluV3+9KRS8zcf3nOV69J0aKKY2sIFyUoAiroNtuTFw2G+eZ6CSIFvsApOBH0qwXt3fLbGy&#10;4cJbGnbSqBzCqUIDTqSvtE61I49pEnrizB1D9CgZxkbbiJcc7jv9UhSv2mPLucFhT++O6tPu7A3M&#10;f+svmYV+6qT9nje+/DzG4cmYx4fxbQFKaJR/8c39YfP8Eq6/5AP0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V6zzBAAAA2wAAAA8AAAAAAAAAAAAAAAAAmAIAAGRycy9kb3du&#10;cmV2LnhtbFBLBQYAAAAABAAEAPUAAACGAwAAAAA=&#10;" fillcolor="white [3212]" strokecolor="white [3212]" strokeweight="2pt"/>
                <w10:anchorlock/>
              </v:group>
            </w:pict>
          </mc:Fallback>
        </mc:AlternateContent>
      </w:r>
    </w:p>
    <w:p w:rsidR="003D46CB" w:rsidRPr="007303EB" w:rsidRDefault="003D46CB" w:rsidP="007014E3">
      <w:pPr>
        <w:spacing w:after="0" w:line="480" w:lineRule="auto"/>
        <w:rPr>
          <w:sz w:val="20"/>
        </w:rPr>
      </w:pPr>
      <w:r w:rsidRPr="007303EB">
        <w:rPr>
          <w:b/>
          <w:sz w:val="20"/>
        </w:rPr>
        <w:t xml:space="preserve">Figure 1. Percentage of mapped reads of </w:t>
      </w:r>
      <w:r w:rsidRPr="007303EB">
        <w:rPr>
          <w:b/>
          <w:i/>
          <w:sz w:val="20"/>
        </w:rPr>
        <w:t>Uvaria afzelii</w:t>
      </w:r>
      <w:r w:rsidRPr="007303EB">
        <w:rPr>
          <w:b/>
          <w:sz w:val="20"/>
        </w:rPr>
        <w:t xml:space="preserve"> to different genomes.</w:t>
      </w:r>
      <w:r w:rsidR="00113F0B">
        <w:rPr>
          <w:sz w:val="20"/>
        </w:rPr>
        <w:t xml:space="preserve"> Genomes</w:t>
      </w:r>
      <w:r w:rsidR="007303EB">
        <w:rPr>
          <w:sz w:val="20"/>
        </w:rPr>
        <w:t xml:space="preserve"> used to map the raw reads were the following: </w:t>
      </w:r>
      <w:r w:rsidR="00B42829" w:rsidRPr="00B42829">
        <w:rPr>
          <w:i/>
          <w:sz w:val="20"/>
        </w:rPr>
        <w:t>H</w:t>
      </w:r>
      <w:r w:rsidR="007303EB" w:rsidRPr="00B42829">
        <w:rPr>
          <w:i/>
          <w:sz w:val="20"/>
        </w:rPr>
        <w:t>omo sapiens</w:t>
      </w:r>
      <w:r w:rsidR="007303EB">
        <w:rPr>
          <w:sz w:val="20"/>
        </w:rPr>
        <w:t xml:space="preserve">, </w:t>
      </w:r>
      <w:r w:rsidR="00B42829" w:rsidRPr="00B42829">
        <w:rPr>
          <w:i/>
          <w:sz w:val="20"/>
        </w:rPr>
        <w:t>M</w:t>
      </w:r>
      <w:r w:rsidR="007303EB" w:rsidRPr="00B42829">
        <w:rPr>
          <w:i/>
          <w:sz w:val="20"/>
        </w:rPr>
        <w:t>us musculus</w:t>
      </w:r>
      <w:r w:rsidR="007303EB">
        <w:rPr>
          <w:sz w:val="20"/>
        </w:rPr>
        <w:t xml:space="preserve">, </w:t>
      </w:r>
      <w:r w:rsidR="00B42829" w:rsidRPr="00B42829">
        <w:rPr>
          <w:i/>
          <w:sz w:val="20"/>
        </w:rPr>
        <w:t>R</w:t>
      </w:r>
      <w:r w:rsidR="007303EB" w:rsidRPr="00B42829">
        <w:rPr>
          <w:i/>
          <w:sz w:val="20"/>
        </w:rPr>
        <w:t>attus norvegicus</w:t>
      </w:r>
      <w:r w:rsidR="007303EB">
        <w:rPr>
          <w:sz w:val="20"/>
        </w:rPr>
        <w:t xml:space="preserve">, </w:t>
      </w:r>
      <w:r w:rsidR="00B42829" w:rsidRPr="00B42829">
        <w:rPr>
          <w:i/>
          <w:sz w:val="20"/>
        </w:rPr>
        <w:t>Drosophila melanogaster</w:t>
      </w:r>
      <w:r w:rsidR="00B42829">
        <w:rPr>
          <w:sz w:val="20"/>
        </w:rPr>
        <w:t xml:space="preserve">, </w:t>
      </w:r>
      <w:r w:rsidR="00B42829" w:rsidRPr="00B42829">
        <w:rPr>
          <w:i/>
          <w:sz w:val="20"/>
        </w:rPr>
        <w:t>Anopheles gambiae</w:t>
      </w:r>
      <w:r w:rsidR="00B42829">
        <w:rPr>
          <w:sz w:val="20"/>
        </w:rPr>
        <w:t xml:space="preserve">, and </w:t>
      </w:r>
      <w:r w:rsidR="00B42829" w:rsidRPr="00B42829">
        <w:rPr>
          <w:i/>
          <w:sz w:val="20"/>
        </w:rPr>
        <w:t>Saccharomyces cerevisiae</w:t>
      </w:r>
      <w:r w:rsidR="00B42829">
        <w:rPr>
          <w:sz w:val="20"/>
        </w:rPr>
        <w:t xml:space="preserve">. The chloroplast genome used was from </w:t>
      </w:r>
      <w:r w:rsidR="00B42829" w:rsidRPr="00B42829">
        <w:rPr>
          <w:i/>
          <w:sz w:val="20"/>
        </w:rPr>
        <w:t>Miliusa cuneata</w:t>
      </w:r>
      <w:r w:rsidR="00B42829">
        <w:rPr>
          <w:sz w:val="20"/>
        </w:rPr>
        <w:t>. No library refers to all reads that did</w:t>
      </w:r>
      <w:r w:rsidR="00F57C0D">
        <w:rPr>
          <w:sz w:val="20"/>
        </w:rPr>
        <w:t xml:space="preserve"> </w:t>
      </w:r>
      <w:r w:rsidR="00B42829">
        <w:rPr>
          <w:sz w:val="20"/>
        </w:rPr>
        <w:t>n</w:t>
      </w:r>
      <w:r w:rsidR="00F57C0D">
        <w:rPr>
          <w:sz w:val="20"/>
        </w:rPr>
        <w:t>o</w:t>
      </w:r>
      <w:r w:rsidR="00B42829">
        <w:rPr>
          <w:sz w:val="20"/>
        </w:rPr>
        <w:t>t map to any of the libraries used.</w:t>
      </w:r>
      <w:r w:rsidR="00DA63AA">
        <w:rPr>
          <w:sz w:val="20"/>
        </w:rPr>
        <w:t xml:space="preserve"> </w:t>
      </w:r>
    </w:p>
    <w:p w:rsidR="007014E3" w:rsidRPr="007C7A5E" w:rsidRDefault="007014E3" w:rsidP="003D46CB">
      <w:pPr>
        <w:spacing w:after="0" w:line="480" w:lineRule="auto"/>
        <w:ind w:firstLine="708"/>
        <w:rPr>
          <w:b/>
        </w:rPr>
      </w:pPr>
    </w:p>
    <w:p w:rsidR="003E34EE" w:rsidRDefault="00B70B0C" w:rsidP="007F2933">
      <w:pPr>
        <w:spacing w:after="0" w:line="480" w:lineRule="auto"/>
        <w:ind w:firstLine="708"/>
      </w:pPr>
      <w:r>
        <w:t xml:space="preserve">The complete chloroplast genome of </w:t>
      </w:r>
      <w:r w:rsidRPr="00714883">
        <w:rPr>
          <w:i/>
        </w:rPr>
        <w:t>Uvaria afzelii</w:t>
      </w:r>
      <w:r>
        <w:t xml:space="preserve"> </w:t>
      </w:r>
      <w:r w:rsidR="00113F0B">
        <w:t xml:space="preserve"> (figure 2) </w:t>
      </w:r>
      <w:r>
        <w:t xml:space="preserve">is around </w:t>
      </w:r>
      <w:r w:rsidR="00B036C1">
        <w:t>1</w:t>
      </w:r>
      <w:r w:rsidR="005E5954">
        <w:t>6</w:t>
      </w:r>
      <w:r w:rsidR="00B036C1">
        <w:t>7</w:t>
      </w:r>
      <w:r w:rsidR="00763768">
        <w:t>,</w:t>
      </w:r>
      <w:r w:rsidR="00B036C1">
        <w:t>530</w:t>
      </w:r>
      <w:r w:rsidR="00201D65">
        <w:t xml:space="preserve"> </w:t>
      </w:r>
      <w:r>
        <w:t>bp</w:t>
      </w:r>
      <w:r w:rsidR="00162A40">
        <w:t>.</w:t>
      </w:r>
      <w:r>
        <w:t xml:space="preserve"> </w:t>
      </w:r>
      <w:r w:rsidR="00162A40">
        <w:t>I</w:t>
      </w:r>
      <w:r>
        <w:t xml:space="preserve">t is </w:t>
      </w:r>
      <w:r w:rsidR="00162A40">
        <w:t>noteworthy that</w:t>
      </w:r>
      <w:r>
        <w:t xml:space="preserve"> small indels, as well as SNP</w:t>
      </w:r>
      <w:r w:rsidR="00551EED">
        <w:t>s</w:t>
      </w:r>
      <w:r>
        <w:t>, were observed in hetero</w:t>
      </w:r>
      <w:r w:rsidR="00551EED">
        <w:t>plasmy, so the actual genome size varies slightly.</w:t>
      </w:r>
      <w:r w:rsidR="00714883">
        <w:t xml:space="preserve"> </w:t>
      </w:r>
      <w:r w:rsidR="00315EA9">
        <w:t>The inverted repeats (IRs) have 28</w:t>
      </w:r>
      <w:r w:rsidR="006C550A">
        <w:t>,</w:t>
      </w:r>
      <w:r w:rsidR="00315EA9">
        <w:t>002 and 28</w:t>
      </w:r>
      <w:r w:rsidR="00201D65">
        <w:t>.</w:t>
      </w:r>
      <w:r w:rsidR="00315EA9">
        <w:t xml:space="preserve">095 bp </w:t>
      </w:r>
      <w:r w:rsidR="00201D65">
        <w:t xml:space="preserve">respectively </w:t>
      </w:r>
      <w:r w:rsidR="00315EA9">
        <w:t>and are separated by the small single-copy region (20</w:t>
      </w:r>
      <w:r w:rsidR="006C550A">
        <w:t>,</w:t>
      </w:r>
      <w:r w:rsidR="00315EA9">
        <w:t>010</w:t>
      </w:r>
      <w:r w:rsidR="00201D65">
        <w:t xml:space="preserve"> </w:t>
      </w:r>
      <w:r w:rsidR="00315EA9">
        <w:t>bp) and the long single-copy region (91</w:t>
      </w:r>
      <w:r w:rsidR="006C550A">
        <w:t>,</w:t>
      </w:r>
      <w:r w:rsidR="00315EA9">
        <w:t xml:space="preserve">296 bp). We found 139 genes in the chloroplast DNA of </w:t>
      </w:r>
      <w:r w:rsidR="00315EA9" w:rsidRPr="00714883">
        <w:rPr>
          <w:i/>
        </w:rPr>
        <w:t>Uvaria afzelii</w:t>
      </w:r>
      <w:r w:rsidR="00315EA9">
        <w:t xml:space="preserve">, 21 of which are completely duplicated and 2 partially duplicated within the IRs. The most noteworthy features of its chloroplast genome is an inversion within the </w:t>
      </w:r>
      <w:r w:rsidR="00315EA9" w:rsidRPr="00065F8D">
        <w:t>LSC</w:t>
      </w:r>
      <w:r w:rsidR="00315EA9">
        <w:t xml:space="preserve"> (57</w:t>
      </w:r>
      <w:r w:rsidR="006C550A">
        <w:t>,</w:t>
      </w:r>
      <w:r w:rsidR="00315EA9">
        <w:t>722 - 66</w:t>
      </w:r>
      <w:r w:rsidR="006C550A">
        <w:t>,</w:t>
      </w:r>
      <w:r w:rsidR="00315EA9">
        <w:t xml:space="preserve">951 bp) compared to the chloroplasts of </w:t>
      </w:r>
      <w:r w:rsidR="00315EA9" w:rsidRPr="001D5F9F">
        <w:rPr>
          <w:i/>
        </w:rPr>
        <w:t>Magnolia kwansiensis</w:t>
      </w:r>
      <w:hyperlink w:anchor="_ENREF_21" w:tooltip="Kuang, 2011 #19" w:history="1">
        <w:r w:rsidR="004035D4" w:rsidRPr="009438CE">
          <w:fldChar w:fldCharType="begin"/>
        </w:r>
        <w:r w:rsidR="004035D4">
          <w:instrText xml:space="preserve"> ADDIN EN.CITE &lt;EndNote&gt;&lt;Cite&gt;&lt;Author&gt;Kuang&lt;/Author&gt;&lt;Year&gt;2011&lt;/Year&gt;&lt;RecNum&gt;19&lt;/RecNum&gt;&lt;DisplayText&gt;&lt;style face="superscript"&gt;21&lt;/style&gt;&lt;/DisplayText&gt;&lt;record&gt;&lt;rec-number&gt;19&lt;/rec-number&gt;&lt;foreign-keys&gt;&lt;key app="EN" db-id="09pfzfpwadzzxzepx5fptestvtvfswafv5tx"&gt;19&lt;/key&gt;&lt;/foreign-keys&gt;&lt;ref-type name="Journal Article"&gt;17&lt;/ref-type&gt;&lt;contributors&gt;&lt;authors&gt;&lt;author&gt;Kuang, Dai-Yong&lt;/author&gt;&lt;author&gt;Wu, Hong&lt;/author&gt;&lt;author&gt;Wang, Ya-Ling&lt;/author&gt;&lt;author&gt;Gao, Lian-Ming&lt;/author&gt;&lt;author&gt;Zhang, Shou-Zhou&lt;/author&gt;&lt;author&gt;Lu, Lu&lt;/author&gt;&lt;/authors&gt;&lt;/contributors&gt;&lt;titles&gt;&lt;title&gt;Complete chloroplast genome sequence of Magnolia kwangsiensis (Magnoliaceae): implication for DNA barcoding and population genetics&lt;/title&gt;&lt;secondary-title&gt;Genome&lt;/secondary-title&gt;&lt;/titles&gt;&lt;periodical&gt;&lt;full-title&gt;Genome&lt;/full-title&gt;&lt;/periodical&gt;&lt;pages&gt;663-673&lt;/pages&gt;&lt;volume&gt;54&lt;/volume&gt;&lt;number&gt;8&lt;/number&gt;&lt;dates&gt;&lt;year&gt;2011&lt;/year&gt;&lt;pub-dates&gt;&lt;date&gt;2011/08/01&lt;/date&gt;&lt;/pub-dates&gt;&lt;/dates&gt;&lt;publisher&gt;NRC Research Press&lt;/publisher&gt;&lt;isbn&gt;0831-2796&lt;/isbn&gt;&lt;urls&gt;&lt;related-urls&gt;&lt;url&gt;http://dx.doi.org/10.1139/g11-026&lt;/url&gt;&lt;/related-urls&gt;&lt;/urls&gt;&lt;electronic-resource-num&gt;10.1139/g11-026&lt;/electronic-resource-num&gt;&lt;access-date&gt;2015/06/22&lt;/access-date&gt;&lt;/record&gt;&lt;/Cite&gt;&lt;/EndNote&gt;</w:instrText>
        </w:r>
        <w:r w:rsidR="004035D4" w:rsidRPr="009438CE">
          <w:fldChar w:fldCharType="separate"/>
        </w:r>
        <w:r w:rsidR="004035D4" w:rsidRPr="008617CD">
          <w:rPr>
            <w:noProof/>
            <w:vertAlign w:val="superscript"/>
          </w:rPr>
          <w:t>21</w:t>
        </w:r>
        <w:r w:rsidR="004035D4" w:rsidRPr="009438CE">
          <w:fldChar w:fldCharType="end"/>
        </w:r>
      </w:hyperlink>
      <w:r w:rsidR="009438CE">
        <w:rPr>
          <w:i/>
        </w:rPr>
        <w:t xml:space="preserve"> </w:t>
      </w:r>
      <w:r w:rsidR="009D710D" w:rsidRPr="009D710D">
        <w:t>and</w:t>
      </w:r>
      <w:r w:rsidR="00315EA9">
        <w:t xml:space="preserve"> </w:t>
      </w:r>
      <w:r w:rsidR="00315EA9" w:rsidRPr="00714883">
        <w:rPr>
          <w:i/>
        </w:rPr>
        <w:t>Liriodendron tulipifera</w:t>
      </w:r>
      <w:hyperlink w:anchor="_ENREF_22" w:tooltip="Cai, 2006 #18" w:history="1">
        <w:r w:rsidR="004035D4">
          <w:fldChar w:fldCharType="begin"/>
        </w:r>
        <w:r w:rsidR="004035D4">
          <w:instrText xml:space="preserve"> ADDIN EN.CITE &lt;EndNote&gt;&lt;Cite&gt;&lt;Author&gt;Cai&lt;/Author&gt;&lt;Year&gt;2006&lt;/Year&gt;&lt;RecNum&gt;18&lt;/RecNum&gt;&lt;DisplayText&gt;&lt;style face="superscript"&gt;22&lt;/style&gt;&lt;/DisplayText&gt;&lt;record&gt;&lt;rec-number&gt;18&lt;/rec-number&gt;&lt;foreign-keys&gt;&lt;key app="EN" db-id="09pfzfpwadzzxzepx5fptestvtvfswafv5tx"&gt;18&lt;/key&gt;&lt;/foreign-keys&gt;&lt;ref-type name="Journal Article"&gt;17&lt;/ref-type&gt;&lt;contributors&gt;&lt;authors&gt;&lt;author&gt;Cai, Zhengqiu&lt;/author&gt;&lt;author&gt;Penaflor, Cynthia&lt;/author&gt;&lt;author&gt;Kuehl, Jennifer&lt;/author&gt;&lt;author&gt;Leebens-Mack, James&lt;/author&gt;&lt;author&gt;Carlson, John&lt;/author&gt;&lt;author&gt;dePamphilis, Claude&lt;/author&gt;&lt;author&gt;Boore, Jeffrey&lt;/author&gt;&lt;author&gt;Jansen, Robert&lt;/author&gt;&lt;/authors&gt;&lt;/contributors&gt;&lt;titles&gt;&lt;title&gt;Complete plastid genome sequences of Drimys, Liriodendron, and Piper: implications for the phylogenetic relationships of magnoliids&lt;/title&gt;&lt;secondary-title&gt;BMC Evolutionary Biology&lt;/secondary-title&gt;&lt;/titles&gt;&lt;periodical&gt;&lt;full-title&gt;BMC Evolutionary Biology&lt;/full-title&gt;&lt;/periodical&gt;&lt;pages&gt;77&lt;/pages&gt;&lt;volume&gt;6&lt;/volume&gt;&lt;number&gt;1&lt;/number&gt;&lt;dates&gt;&lt;year&gt;2006&lt;/year&gt;&lt;/dates&gt;&lt;isbn&gt;1471-2148&lt;/isbn&gt;&lt;accession-num&gt;doi:10.1186/1471-2148-6-77&lt;/accession-num&gt;&lt;urls&gt;&lt;related-urls&gt;&lt;url&gt;http://www.biomedcentral.com/1471-2148/6/77&lt;/url&gt;&lt;/related-urls&gt;&lt;/urls&gt;&lt;/record&gt;&lt;/Cite&gt;&lt;/EndNote&gt;</w:instrText>
        </w:r>
        <w:r w:rsidR="004035D4">
          <w:fldChar w:fldCharType="separate"/>
        </w:r>
        <w:r w:rsidR="004035D4" w:rsidRPr="008617CD">
          <w:rPr>
            <w:noProof/>
            <w:vertAlign w:val="superscript"/>
          </w:rPr>
          <w:t>22</w:t>
        </w:r>
        <w:r w:rsidR="004035D4">
          <w:fldChar w:fldCharType="end"/>
        </w:r>
      </w:hyperlink>
      <w:r w:rsidR="003E34EE">
        <w:t>.</w:t>
      </w:r>
      <w:r w:rsidR="00576D06">
        <w:t xml:space="preserve"> </w:t>
      </w:r>
      <w:r w:rsidR="00224849">
        <w:t>This region includes the following genes:  atpE, atpB, rbcL, accD</w:t>
      </w:r>
      <w:r w:rsidR="00A435E3">
        <w:t>, psaI</w:t>
      </w:r>
      <w:r w:rsidR="00224849">
        <w:t xml:space="preserve"> and ycf4.</w:t>
      </w:r>
    </w:p>
    <w:p w:rsidR="007D480D" w:rsidRDefault="007D480D" w:rsidP="007F2933">
      <w:pPr>
        <w:spacing w:after="0" w:line="480" w:lineRule="auto"/>
        <w:ind w:firstLine="708"/>
      </w:pPr>
      <w:r>
        <w:t xml:space="preserve">CpDNA heteroplasmy, the condition in which there is more than one organellar haplotype, has been described in </w:t>
      </w:r>
      <w:r w:rsidR="00EC3E26">
        <w:t xml:space="preserve">several </w:t>
      </w:r>
      <w:r>
        <w:t>angiosperms</w:t>
      </w:r>
      <w:r w:rsidR="00B16492">
        <w:t xml:space="preserve"> genera, such as:</w:t>
      </w:r>
      <w:r w:rsidR="00EC3E26">
        <w:t xml:space="preserve"> </w:t>
      </w:r>
      <w:r w:rsidR="00EC3E26" w:rsidRPr="00EC3E26">
        <w:rPr>
          <w:i/>
        </w:rPr>
        <w:t>Medica</w:t>
      </w:r>
      <w:r w:rsidR="00EC3E26">
        <w:rPr>
          <w:i/>
        </w:rPr>
        <w:t>go</w:t>
      </w:r>
      <w:hyperlink w:anchor="_ENREF_23" w:tooltip="Johnson,  #102" w:history="1">
        <w:r w:rsidR="004035D4">
          <w:fldChar w:fldCharType="begin"/>
        </w:r>
        <w:r w:rsidR="004035D4">
          <w:instrText xml:space="preserve"> ADDIN EN.CITE &lt;EndNote&gt;&lt;Cite&gt;&lt;Author&gt;Johnson&lt;/Author&gt;&lt;RecNum&gt;102&lt;/RecNum&gt;&lt;DisplayText&gt;&lt;style face="superscript"&gt;23&lt;/style&gt;&lt;/DisplayText&gt;&lt;record&gt;&lt;rec-number&gt;102&lt;/rec-number&gt;&lt;foreign-keys&gt;&lt;key app="EN" db-id="09pfzfpwadzzxzepx5fptestvtvfswafv5tx"&gt;102&lt;/key&gt;&lt;/foreign-keys&gt;&lt;ref-type name="Journal Article"&gt;17&lt;/ref-type&gt;&lt;contributors&gt;&lt;authors&gt;&lt;author&gt;Johnson, Lowell B.&lt;/author&gt;&lt;author&gt;Palmer, Jeffrey D.&lt;/author&gt;&lt;/authors&gt;&lt;/contributors&gt;&lt;titles&gt;&lt;title&gt;Heteroplasmy of chloroplast DNA in Medicago&lt;/title&gt;&lt;secondary-title&gt;Plant Molecular Biology&lt;/secondary-title&gt;&lt;/titles&gt;&lt;periodical&gt;&lt;full-title&gt;Plant Molecular Biology&lt;/full-title&gt;&lt;/periodical&gt;&lt;pages&gt;3-11&lt;/pages&gt;&lt;volume&gt;12&lt;/volume&gt;&lt;number&gt;1&lt;/number&gt;&lt;dates&gt;&lt;/dates&gt;&lt;isbn&gt;1573-5028&lt;/isbn&gt;&lt;label&gt;ref1&lt;/label&gt;&lt;work-type&gt;journal article&lt;/work-type&gt;&lt;urls&gt;&lt;related-urls&gt;&lt;url&gt;http://dx.doi.org/10.1007/BF00017442&lt;/url&gt;&lt;/related-urls&gt;&lt;/urls&gt;&lt;electronic-resource-num&gt;10.1007/bf00017442&lt;/electronic-resource-num&gt;&lt;/record&gt;&lt;/Cite&gt;&lt;/EndNote&gt;</w:instrText>
        </w:r>
        <w:r w:rsidR="004035D4">
          <w:fldChar w:fldCharType="separate"/>
        </w:r>
        <w:r w:rsidR="004035D4" w:rsidRPr="004E7B4F">
          <w:rPr>
            <w:noProof/>
            <w:vertAlign w:val="superscript"/>
          </w:rPr>
          <w:t>23</w:t>
        </w:r>
        <w:r w:rsidR="004035D4">
          <w:fldChar w:fldCharType="end"/>
        </w:r>
      </w:hyperlink>
      <w:r w:rsidR="00B16492">
        <w:t xml:space="preserve"> (Fabaceae)</w:t>
      </w:r>
      <w:r w:rsidR="004E7B4F">
        <w:t xml:space="preserve">, </w:t>
      </w:r>
      <w:r w:rsidR="00B16492" w:rsidRPr="00B16492">
        <w:rPr>
          <w:i/>
        </w:rPr>
        <w:t>Coreopsis</w:t>
      </w:r>
      <w:hyperlink w:anchor="_ENREF_24" w:tooltip="Mason, 1994 #104" w:history="1">
        <w:r w:rsidR="004035D4" w:rsidRPr="00B16492">
          <w:fldChar w:fldCharType="begin"/>
        </w:r>
        <w:r w:rsidR="004035D4" w:rsidRPr="00B16492">
          <w:instrText xml:space="preserve"> ADDIN EN.CITE &lt;EndNote&gt;&lt;Cite&gt;&lt;Author&gt;Mason&lt;/Author&gt;&lt;Year&gt;1994&lt;/Year&gt;&lt;RecNum&gt;104&lt;/RecNum&gt;&lt;DisplayText&gt;&lt;style face="superscript"&gt;24&lt;/style&gt;&lt;/DisplayText&gt;&lt;record&gt;&lt;rec-number&gt;104&lt;/rec-number&gt;&lt;foreign-keys&gt;&lt;key app="EN" db-id="09pfzfpwadzzxzepx5fptestvtvfswafv5tx"&gt;104&lt;/key&gt;&lt;/foreign-keys&gt;&lt;ref-type name="Journal Article"&gt;17&lt;/ref-type&gt;&lt;contributors&gt;&lt;authors&gt;&lt;author&gt;Mason, R. J.&lt;/author&gt;&lt;author&gt;Holsinger, K. E.&lt;/author&gt;&lt;author&gt;Jansen, R. K.&lt;/author&gt;&lt;/authors&gt;&lt;/contributors&gt;&lt;titles&gt;&lt;title&gt;Biparental Inheritance of the Chloroplast Genome in Coreopsis (Asteraceae)&lt;/title&gt;&lt;secondary-title&gt;Journal of Heredity&lt;/secondary-title&gt;&lt;/titles&gt;&lt;periodical&gt;&lt;full-title&gt;Journal of Heredity&lt;/full-title&gt;&lt;/periodical&gt;&lt;pages&gt;171-173&lt;/pages&gt;&lt;volume&gt;85&lt;/volume&gt;&lt;number&gt;3&lt;/number&gt;&lt;dates&gt;&lt;year&gt;1994&lt;/year&gt;&lt;pub-dates&gt;&lt;date&gt;May 1, 1994&lt;/date&gt;&lt;/pub-dates&gt;&lt;/dates&gt;&lt;urls&gt;&lt;related-urls&gt;&lt;url&gt;http://jhered.oxfordjournals.org/content/85/3/171.abstract&lt;/url&gt;&lt;/related-urls&gt;&lt;/urls&gt;&lt;/record&gt;&lt;/Cite&gt;&lt;/EndNote&gt;</w:instrText>
        </w:r>
        <w:r w:rsidR="004035D4" w:rsidRPr="00B16492">
          <w:fldChar w:fldCharType="separate"/>
        </w:r>
        <w:r w:rsidR="004035D4" w:rsidRPr="00B16492">
          <w:rPr>
            <w:noProof/>
            <w:vertAlign w:val="superscript"/>
          </w:rPr>
          <w:t>24</w:t>
        </w:r>
        <w:r w:rsidR="004035D4" w:rsidRPr="00B16492">
          <w:fldChar w:fldCharType="end"/>
        </w:r>
      </w:hyperlink>
      <w:r w:rsidR="00B16492">
        <w:rPr>
          <w:i/>
        </w:rPr>
        <w:t xml:space="preserve"> </w:t>
      </w:r>
      <w:r w:rsidR="00B16492" w:rsidRPr="00B16492">
        <w:t>(Asteraceae)</w:t>
      </w:r>
      <w:r w:rsidR="00B16492">
        <w:t xml:space="preserve">, </w:t>
      </w:r>
      <w:r w:rsidR="004E7B4F" w:rsidRPr="004E7B4F">
        <w:rPr>
          <w:i/>
        </w:rPr>
        <w:t>Turnera</w:t>
      </w:r>
      <w:hyperlink w:anchor="_ENREF_25" w:tooltip="Shore, 1994 #103" w:history="1">
        <w:r w:rsidR="004035D4" w:rsidRPr="00B16492">
          <w:fldChar w:fldCharType="begin"/>
        </w:r>
        <w:r w:rsidR="004035D4" w:rsidRPr="00B16492">
          <w:instrText xml:space="preserve"> ADDIN EN.CITE &lt;EndNote&gt;&lt;Cite&gt;&lt;Author&gt;Shore&lt;/Author&gt;&lt;Year&gt;1994&lt;/Year&gt;&lt;RecNum&gt;103&lt;/RecNum&gt;&lt;DisplayText&gt;&lt;style face="superscript"&gt;25&lt;/style&gt;&lt;/DisplayText&gt;&lt;record&gt;&lt;rec-number&gt;103&lt;/rec-number&gt;&lt;foreign-keys&gt;&lt;key app="EN" db-id="09pfzfpwadzzxzepx5fptestvtvfswafv5tx"&gt;103&lt;/key&gt;&lt;/foreign-keys&gt;&lt;ref-type name="Journal Article"&gt;17&lt;/ref-type&gt;&lt;contributors&gt;&lt;authors&gt;&lt;author&gt;Shore, Joel S.&lt;/author&gt;&lt;author&gt;McQueen, Karina L.&lt;/author&gt;&lt;author&gt;Little, Stephen H.&lt;/author&gt;&lt;/authors&gt;&lt;/contributors&gt;&lt;titles&gt;&lt;title&gt;Inheritance of Plastid DNA in the Turnera ulmifolia Complex (Turneraceae)&lt;/title&gt;&lt;secondary-title&gt;American Journal of Botany&lt;/secondary-title&gt;&lt;/titles&gt;&lt;periodical&gt;&lt;full-title&gt;American Journal of Botany&lt;/full-title&gt;&lt;/periodical&gt;&lt;pages&gt;1636-1639&lt;/pages&gt;&lt;volume&gt;81&lt;/volume&gt;&lt;number&gt;12&lt;/number&gt;&lt;dates&gt;&lt;year&gt;1994&lt;/year&gt;&lt;/dates&gt;&lt;publisher&gt;Botanical Society of America&lt;/publisher&gt;&lt;isbn&gt;00029122, 15372197&lt;/isbn&gt;&lt;urls&gt;&lt;related-urls&gt;&lt;url&gt;http://www.jstor.org/stable/2445342&lt;/url&gt;&lt;/related-urls&gt;&lt;/urls&gt;&lt;custom1&gt;Full publication date: Dec., 1994&lt;/custom1&gt;&lt;/record&gt;&lt;/Cite&gt;&lt;/EndNote&gt;</w:instrText>
        </w:r>
        <w:r w:rsidR="004035D4" w:rsidRPr="00B16492">
          <w:fldChar w:fldCharType="separate"/>
        </w:r>
        <w:r w:rsidR="004035D4" w:rsidRPr="00B16492">
          <w:rPr>
            <w:noProof/>
            <w:vertAlign w:val="superscript"/>
          </w:rPr>
          <w:t>25</w:t>
        </w:r>
        <w:r w:rsidR="004035D4" w:rsidRPr="00B16492">
          <w:fldChar w:fldCharType="end"/>
        </w:r>
      </w:hyperlink>
      <w:r w:rsidR="00B16492">
        <w:t xml:space="preserve"> (Passifloraceae)</w:t>
      </w:r>
      <w:r>
        <w:t xml:space="preserve">. This event poses challenges for phylogenetic analyses as bioinformatic tools are not ready to deal with this event. The use of NGS to sequence (parts of) </w:t>
      </w:r>
      <w:r>
        <w:lastRenderedPageBreak/>
        <w:t xml:space="preserve">genomes at high coverage allows to easily detect these. So, </w:t>
      </w:r>
      <w:del w:id="1" w:author="RB" w:date="2016-04-20T22:04:00Z">
        <w:r w:rsidDel="004035D4">
          <w:delText xml:space="preserve">ideally, </w:delText>
        </w:r>
      </w:del>
      <w:del w:id="2" w:author="RB" w:date="2016-04-20T21:38:00Z">
        <w:r w:rsidDel="0098061B">
          <w:delText>new</w:delText>
        </w:r>
      </w:del>
      <w:ins w:id="3" w:author="RB" w:date="2016-04-20T21:38:00Z">
        <w:r w:rsidR="0098061B">
          <w:t>polymorphism-aware</w:t>
        </w:r>
      </w:ins>
      <w:r>
        <w:t xml:space="preserve"> </w:t>
      </w:r>
      <w:ins w:id="4" w:author="RB" w:date="2016-04-20T21:44:00Z">
        <w:r w:rsidR="0098061B">
          <w:t xml:space="preserve">phylogenetic  </w:t>
        </w:r>
      </w:ins>
      <w:r>
        <w:t xml:space="preserve">tools should be developed </w:t>
      </w:r>
      <w:ins w:id="5" w:author="RB" w:date="2016-04-20T22:04:00Z">
        <w:r w:rsidR="004035D4">
          <w:t xml:space="preserve">to account for </w:t>
        </w:r>
      </w:ins>
      <w:ins w:id="6" w:author="RB" w:date="2016-04-20T22:05:00Z">
        <w:r w:rsidR="004035D4">
          <w:t>heteroplasmy.</w:t>
        </w:r>
      </w:ins>
      <w:del w:id="7" w:author="RB" w:date="2016-04-20T21:39:00Z">
        <w:r w:rsidDel="0098061B">
          <w:delText xml:space="preserve">to allow to take different haplotypes into account when constructing matrixes </w:delText>
        </w:r>
      </w:del>
      <w:del w:id="8" w:author="RB" w:date="2016-04-20T21:51:00Z">
        <w:r w:rsidDel="0068573D">
          <w:delText xml:space="preserve">for </w:delText>
        </w:r>
      </w:del>
      <w:del w:id="9" w:author="RB" w:date="2016-04-20T21:44:00Z">
        <w:r w:rsidDel="0098061B">
          <w:delText xml:space="preserve">phylogenetic </w:delText>
        </w:r>
      </w:del>
      <w:del w:id="10" w:author="RB" w:date="2016-04-20T21:51:00Z">
        <w:r w:rsidDel="0068573D">
          <w:delText>analyses</w:delText>
        </w:r>
      </w:del>
      <w:r>
        <w:t>.</w:t>
      </w:r>
      <w:ins w:id="11" w:author="RB" w:date="2016-04-20T21:51:00Z">
        <w:r w:rsidR="0068573D">
          <w:t xml:space="preserve"> Such </w:t>
        </w:r>
      </w:ins>
      <w:ins w:id="12" w:author="RB" w:date="2016-04-20T21:52:00Z">
        <w:r w:rsidR="0068573D">
          <w:t>tools</w:t>
        </w:r>
      </w:ins>
      <w:ins w:id="13" w:author="RB" w:date="2016-04-20T21:51:00Z">
        <w:r w:rsidR="0068573D">
          <w:t xml:space="preserve"> have already </w:t>
        </w:r>
      </w:ins>
      <w:ins w:id="14" w:author="RB" w:date="2016-04-20T21:52:00Z">
        <w:r w:rsidR="0068573D">
          <w:t xml:space="preserve">been developed to analyze mutation rates </w:t>
        </w:r>
      </w:ins>
      <w:ins w:id="15" w:author="RB" w:date="2016-04-20T21:53:00Z">
        <w:r w:rsidR="0068573D">
          <w:t xml:space="preserve">and fixation biases </w:t>
        </w:r>
      </w:ins>
      <w:ins w:id="16" w:author="RB" w:date="2016-04-20T22:07:00Z">
        <w:r w:rsidR="004035D4">
          <w:t>for</w:t>
        </w:r>
      </w:ins>
      <w:ins w:id="17" w:author="RB" w:date="2016-04-20T21:53:00Z">
        <w:r w:rsidR="0068573D">
          <w:t xml:space="preserve"> great apes</w:t>
        </w:r>
      </w:ins>
      <w:r w:rsidR="004035D4">
        <w:fldChar w:fldCharType="begin">
          <w:fldData xml:space="preserve">PEVuZE5vdGU+PENpdGU+PEF1dGhvcj5EZSBNYWlvPC9BdXRob3I+PFllYXI+MjAxMzwvWWVhcj48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</w:fldData>
        </w:fldChar>
      </w:r>
      <w:r w:rsidR="004035D4">
        <w:instrText xml:space="preserve"> ADDIN EN.CITE </w:instrText>
      </w:r>
      <w:r w:rsidR="004035D4">
        <w:fldChar w:fldCharType="begin">
          <w:fldData xml:space="preserve">PEVuZE5vdGU+PENpdGU+PEF1dGhvcj5EZSBNYWlvPC9BdXRob3I+PFllYXI+MjAxMzwvWWVhcj48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</w:fldData>
        </w:fldChar>
      </w:r>
      <w:r w:rsidR="004035D4">
        <w:instrText xml:space="preserve"> ADDIN EN.CITE.DATA </w:instrText>
      </w:r>
      <w:r w:rsidR="004035D4">
        <w:fldChar w:fldCharType="end"/>
      </w:r>
      <w:r w:rsidR="004035D4">
        <w:fldChar w:fldCharType="separate"/>
      </w:r>
      <w:hyperlink w:anchor="_ENREF_26" w:tooltip="De Maio, 2013 #105" w:history="1">
        <w:r w:rsidR="004035D4" w:rsidRPr="004035D4">
          <w:rPr>
            <w:noProof/>
            <w:vertAlign w:val="superscript"/>
          </w:rPr>
          <w:t>26</w:t>
        </w:r>
      </w:hyperlink>
      <w:r w:rsidR="004035D4" w:rsidRPr="004035D4">
        <w:rPr>
          <w:noProof/>
          <w:vertAlign w:val="superscript"/>
        </w:rPr>
        <w:t>,</w:t>
      </w:r>
      <w:hyperlink w:anchor="_ENREF_27" w:tooltip="De Maio, 2015 #106" w:history="1">
        <w:r w:rsidR="004035D4" w:rsidRPr="004035D4">
          <w:rPr>
            <w:noProof/>
            <w:vertAlign w:val="superscript"/>
          </w:rPr>
          <w:t>27</w:t>
        </w:r>
      </w:hyperlink>
      <w:r w:rsidR="004035D4">
        <w:fldChar w:fldCharType="end"/>
      </w:r>
      <w:ins w:id="18" w:author="RB" w:date="2016-04-20T22:05:00Z">
        <w:r w:rsidR="004035D4">
          <w:t>.</w:t>
        </w:r>
      </w:ins>
    </w:p>
    <w:p w:rsidR="003D46CB" w:rsidRPr="00111BAC" w:rsidRDefault="00A15242" w:rsidP="002C40A6">
      <w:pPr>
        <w:spacing w:after="0" w:line="480" w:lineRule="auto"/>
        <w:ind w:firstLine="708"/>
        <w:jc w:val="center"/>
        <w:rPr>
          <w:color w:val="FF0000"/>
        </w:rPr>
      </w:pPr>
      <w:r>
        <w:rPr>
          <w:noProof/>
          <w:color w:val="FF0000"/>
        </w:rPr>
        <w:drawing>
          <wp:anchor distT="0" distB="0" distL="114300" distR="114300" simplePos="0" relativeHeight="251661312" behindDoc="0" locked="0" layoutInCell="1" allowOverlap="1">
            <wp:simplePos x="0" y="0"/>
            <wp:positionH relativeFrom="column">
              <wp:posOffset>-12700</wp:posOffset>
            </wp:positionH>
            <wp:positionV relativeFrom="paragraph">
              <wp:posOffset>60325</wp:posOffset>
            </wp:positionV>
            <wp:extent cx="5761990" cy="4323080"/>
            <wp:effectExtent l="19050" t="0" r="0" b="0"/>
            <wp:wrapTopAndBottom/>
            <wp:docPr id="1" name="Picture 1" descr="C:\Users\RHJERKENS\Documents\2013_Rita\files NGS CP Illumina PE\Uvaria afzelii 21082015 with leg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JERKENS\Documents\2013_Rita\files NGS CP Illumina PE\Uvaria afzelii 21082015 with legend.gif"/>
                    <pic:cNvPicPr>
                      <a:picLocks noChangeAspect="1" noChangeArrowheads="1"/>
                    </pic:cNvPicPr>
                  </pic:nvPicPr>
                  <pic:blipFill>
                    <a:blip r:embed="rId11" cstate="print"/>
                    <a:srcRect/>
                    <a:stretch>
                      <a:fillRect/>
                    </a:stretch>
                  </pic:blipFill>
                  <pic:spPr bwMode="auto">
                    <a:xfrm>
                      <a:off x="0" y="0"/>
                      <a:ext cx="5761990" cy="4323080"/>
                    </a:xfrm>
                    <a:prstGeom prst="rect">
                      <a:avLst/>
                    </a:prstGeom>
                    <a:noFill/>
                    <a:ln w="9525">
                      <a:noFill/>
                      <a:miter lim="800000"/>
                      <a:headEnd/>
                      <a:tailEnd/>
                    </a:ln>
                  </pic:spPr>
                </pic:pic>
              </a:graphicData>
            </a:graphic>
          </wp:anchor>
        </w:drawing>
      </w:r>
      <w:r w:rsidR="00E36A71">
        <w:rPr>
          <w:noProof/>
          <w:color w:val="FF0000"/>
        </w:rPr>
        <mc:AlternateContent>
          <mc:Choice Requires="wps">
            <w:drawing>
              <wp:anchor distT="0" distB="0" distL="114300" distR="114300" simplePos="0" relativeHeight="251660288" behindDoc="0" locked="0" layoutInCell="1" allowOverlap="1">
                <wp:simplePos x="0" y="0"/>
                <wp:positionH relativeFrom="column">
                  <wp:posOffset>2238375</wp:posOffset>
                </wp:positionH>
                <wp:positionV relativeFrom="paragraph">
                  <wp:posOffset>1954530</wp:posOffset>
                </wp:positionV>
                <wp:extent cx="804545" cy="417195"/>
                <wp:effectExtent l="4445" t="0" r="635"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4171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7A73" w:rsidRPr="00111BAC" w:rsidRDefault="00317A73" w:rsidP="00111BAC">
                            <w:pPr>
                              <w:jc w:val="center"/>
                              <w:rPr>
                                <w:sz w:val="14"/>
                                <w:lang w:val="nl-NL"/>
                              </w:rPr>
                            </w:pPr>
                            <w:r>
                              <w:rPr>
                                <w:sz w:val="14"/>
                                <w:lang w:val="nl-NL"/>
                              </w:rPr>
                              <w:t xml:space="preserve">Uvaria afzelii </w:t>
                            </w:r>
                            <w:r w:rsidRPr="00111BAC">
                              <w:rPr>
                                <w:sz w:val="14"/>
                                <w:lang w:val="nl-NL"/>
                              </w:rPr>
                              <w:t>167,530 bp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left:0;text-align:left;margin-left:176.25pt;margin-top:153.9pt;width:63.35pt;height:3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" fillcolor="white [3212]" stroked="f">
                <v:textbox>
                  <w:txbxContent>
                    <w:p w:rsidR="00317A73" w:rsidRPr="00111BAC" w:rsidRDefault="00317A73" w:rsidP="00111BAC">
                      <w:pPr>
                        <w:jc w:val="center"/>
                        <w:rPr>
                          <w:sz w:val="14"/>
                          <w:lang w:val="nl-NL"/>
                        </w:rPr>
                      </w:pPr>
                      <w:r>
                        <w:rPr>
                          <w:sz w:val="14"/>
                          <w:lang w:val="nl-NL"/>
                        </w:rPr>
                        <w:t xml:space="preserve">Uvaria afzelii </w:t>
                      </w:r>
                      <w:r w:rsidRPr="00111BAC">
                        <w:rPr>
                          <w:sz w:val="14"/>
                          <w:lang w:val="nl-NL"/>
                        </w:rPr>
                        <w:t>167,530 bp</w:t>
                      </w:r>
                    </w:p>
                  </w:txbxContent>
                </v:textbox>
              </v:shape>
            </w:pict>
          </mc:Fallback>
        </mc:AlternateContent>
      </w:r>
    </w:p>
    <w:p w:rsidR="003D46CB" w:rsidRPr="00C603A1" w:rsidRDefault="003D46CB" w:rsidP="007F2933">
      <w:pPr>
        <w:spacing w:after="0" w:line="480" w:lineRule="auto"/>
        <w:ind w:firstLine="708"/>
        <w:rPr>
          <w:sz w:val="20"/>
        </w:rPr>
      </w:pPr>
      <w:r w:rsidRPr="007014E3">
        <w:rPr>
          <w:b/>
          <w:sz w:val="20"/>
        </w:rPr>
        <w:t xml:space="preserve">Figure 2. Plastome map of </w:t>
      </w:r>
      <w:r w:rsidR="00B97C07" w:rsidRPr="00B97C07">
        <w:rPr>
          <w:b/>
          <w:i/>
          <w:sz w:val="20"/>
        </w:rPr>
        <w:t>Uvaria afzelii</w:t>
      </w:r>
      <w:r w:rsidRPr="007014E3">
        <w:rPr>
          <w:b/>
          <w:sz w:val="20"/>
        </w:rPr>
        <w:t>.</w:t>
      </w:r>
      <w:r w:rsidR="00C603A1">
        <w:rPr>
          <w:sz w:val="20"/>
        </w:rPr>
        <w:t xml:space="preserve"> Genes in the outer side of the circle have sense orientation genes, whereas </w:t>
      </w:r>
      <w:r w:rsidR="002C40A6">
        <w:rPr>
          <w:sz w:val="20"/>
        </w:rPr>
        <w:t>the inner side shows anti-sense oriented genes</w:t>
      </w:r>
      <w:r w:rsidR="00C603A1">
        <w:rPr>
          <w:sz w:val="20"/>
        </w:rPr>
        <w:t xml:space="preserve">. Genes </w:t>
      </w:r>
      <w:r w:rsidR="002C40A6">
        <w:rPr>
          <w:sz w:val="20"/>
        </w:rPr>
        <w:t>have been coloured according to</w:t>
      </w:r>
      <w:r w:rsidR="00C603A1">
        <w:rPr>
          <w:sz w:val="20"/>
        </w:rPr>
        <w:t xml:space="preserve"> their </w:t>
      </w:r>
      <w:r w:rsidR="002C40A6">
        <w:rPr>
          <w:sz w:val="20"/>
        </w:rPr>
        <w:t>function</w:t>
      </w:r>
      <w:r w:rsidR="00C603A1">
        <w:rPr>
          <w:sz w:val="20"/>
        </w:rPr>
        <w:t>.</w:t>
      </w:r>
    </w:p>
    <w:p w:rsidR="007F2933" w:rsidRDefault="007F2933" w:rsidP="007F2933">
      <w:pPr>
        <w:spacing w:after="0" w:line="480" w:lineRule="auto"/>
        <w:ind w:firstLine="708"/>
      </w:pPr>
    </w:p>
    <w:p w:rsidR="00F70C20" w:rsidRDefault="00CC3A4A" w:rsidP="007F2933">
      <w:pPr>
        <w:spacing w:after="0" w:line="480" w:lineRule="auto"/>
        <w:ind w:firstLine="708"/>
      </w:pPr>
      <w:r>
        <w:t>It is important to realise that despite</w:t>
      </w:r>
      <w:r w:rsidR="00F70C20">
        <w:t xml:space="preserve"> the chloroplast </w:t>
      </w:r>
      <w:r w:rsidR="00F70C20" w:rsidRPr="0077193C">
        <w:t xml:space="preserve">circular </w:t>
      </w:r>
      <w:r>
        <w:t>structure</w:t>
      </w:r>
      <w:r w:rsidR="00F70C20" w:rsidRPr="0077193C">
        <w:t xml:space="preserve"> </w:t>
      </w:r>
      <w:r>
        <w:t xml:space="preserve">representation </w:t>
      </w:r>
      <w:r w:rsidR="00F70C20" w:rsidRPr="0077193C">
        <w:t xml:space="preserve">and the fact that Genbank accessions mention that chloroplast </w:t>
      </w:r>
      <w:r w:rsidR="00F70C20">
        <w:t>genome</w:t>
      </w:r>
      <w:r w:rsidR="00F70C20" w:rsidRPr="0077193C">
        <w:t xml:space="preserve"> is circular, the chloroplast DNA mostly has a complex and branched form, and the circular form is only present in small amounts</w:t>
      </w:r>
      <w:hyperlink w:anchor="_ENREF_28" w:tooltip="Bendich, 2004 #3" w:history="1">
        <w:r w:rsidR="004035D4" w:rsidRPr="0077193C">
          <w:fldChar w:fldCharType="begin"/>
        </w:r>
        <w:r w:rsidR="004035D4">
          <w:instrText xml:space="preserve"> ADDIN EN.CITE &lt;EndNote&gt;&lt;Cite&gt;&lt;Author&gt;Bendich&lt;/Author&gt;&lt;Year&gt;2004&lt;/Year&gt;&lt;RecNum&gt;3&lt;/RecNum&gt;&lt;DisplayText&gt;&lt;style face="superscript"&gt;28&lt;/style&gt;&lt;/DisplayText&gt;&lt;record&gt;&lt;rec-number&gt;3&lt;/rec-number&gt;&lt;foreign-keys&gt;&lt;key app="EN" db-id="5ptwxd5sb0raadeafz7xf59qrr9d2ddr09s5"&gt;3&lt;/key&gt;&lt;/foreign-keys&gt;&lt;ref-type name="Journal Article"&gt;17&lt;/ref-type&gt;&lt;contributors&gt;&lt;authors&gt;&lt;author&gt;Bendich, Arnold J.&lt;/author&gt;&lt;/authors&gt;&lt;/contributors&gt;&lt;titles&gt;&lt;title&gt;Circular Chloroplast Chromosomes: The Grand Illusion&lt;/title&gt;&lt;secondary-title&gt;The Plant Cell Online&lt;/secondary-title&gt;&lt;/titles&gt;&lt;periodical&gt;&lt;full-title&gt;The Plant Cell Online&lt;/full-title&gt;&lt;/periodical&gt;&lt;pages&gt;1661-1666&lt;/pages&gt;&lt;volume&gt;16&lt;/volume&gt;&lt;number&gt;7&lt;/number&gt;&lt;dates&gt;&lt;year&gt;2004&lt;/year&gt;&lt;pub-dates&gt;&lt;date&gt;July 1, 2004&lt;/date&gt;&lt;/pub-dates&gt;&lt;/dates&gt;&lt;urls&gt;&lt;related-urls&gt;&lt;url&gt;http://www.plantcell.org/content/16/7/1661.short&lt;/url&gt;&lt;/related-urls&gt;&lt;/urls&gt;&lt;electronic-resource-num&gt;10.1105/tpc.160771&lt;/electronic-resource-num&gt;&lt;/record&gt;&lt;/Cite&gt;&lt;/EndNote&gt;</w:instrText>
        </w:r>
        <w:r w:rsidR="004035D4" w:rsidRPr="0077193C">
          <w:fldChar w:fldCharType="separate"/>
        </w:r>
        <w:r w:rsidR="004035D4" w:rsidRPr="004035D4">
          <w:rPr>
            <w:noProof/>
            <w:vertAlign w:val="superscript"/>
          </w:rPr>
          <w:t>28</w:t>
        </w:r>
        <w:r w:rsidR="004035D4" w:rsidRPr="0077193C">
          <w:fldChar w:fldCharType="end"/>
        </w:r>
      </w:hyperlink>
      <w:r w:rsidR="00F70C20" w:rsidRPr="0077193C">
        <w:t xml:space="preserve">. </w:t>
      </w:r>
      <w:r w:rsidR="00F70C20">
        <w:lastRenderedPageBreak/>
        <w:t>Probably due to this particularity of the plastome molecule, PCRs over the IRb/LSC boundary, where the chloroplast should circularize, were not successful.</w:t>
      </w:r>
    </w:p>
    <w:p w:rsidR="00F70C20" w:rsidRPr="00714883" w:rsidRDefault="00455FD8" w:rsidP="007F2933">
      <w:pPr>
        <w:spacing w:after="0" w:line="480" w:lineRule="auto"/>
        <w:ind w:firstLine="708"/>
      </w:pPr>
      <w:r w:rsidRPr="0077193C">
        <w:t>Chloroplast DNA is the most gene-rich molecule of the three genomes of a plant cell, with more than 100 genes</w:t>
      </w:r>
      <w:r>
        <w:t>,</w:t>
      </w:r>
      <w:r w:rsidRPr="0077193C">
        <w:t xml:space="preserve"> </w:t>
      </w:r>
      <w:r>
        <w:t xml:space="preserve">spanning over 100-200 kb, that code for the entire machinery necessary for the </w:t>
      </w:r>
      <w:r w:rsidR="00E777B3">
        <w:t xml:space="preserve">photosynthetic </w:t>
      </w:r>
      <w:r>
        <w:t>process. T</w:t>
      </w:r>
      <w:r w:rsidRPr="001E0E30">
        <w:t xml:space="preserve">here is a relatively high degree of conservation in size, structure, gene content, and linear order of the </w:t>
      </w:r>
      <w:r w:rsidR="00F94BB2">
        <w:t xml:space="preserve">chloroplast </w:t>
      </w:r>
      <w:r w:rsidRPr="001E0E30">
        <w:t>genes in land plants</w:t>
      </w:r>
      <w:hyperlink w:anchor="_ENREF_29" w:tooltip="Downie, 1992 #21" w:history="1">
        <w:r w:rsidR="004035D4">
          <w:fldChar w:fldCharType="begin"/>
        </w:r>
        <w:r w:rsidR="004035D4">
          <w:instrText xml:space="preserve"> ADDIN EN.CITE &lt;EndNote&gt;&lt;Cite&gt;&lt;Author&gt;Downie&lt;/Author&gt;&lt;Year&gt;1992&lt;/Year&gt;&lt;RecNum&gt;21&lt;/RecNum&gt;&lt;DisplayText&gt;&lt;style face="superscript"&gt;29&lt;/style&gt;&lt;/DisplayText&gt;&lt;record&gt;&lt;rec-number&gt;21&lt;/rec-number&gt;&lt;foreign-keys&gt;&lt;key app="EN" db-id="09pfzfpwadzzxzepx5fptestvtvfswafv5tx"&gt;21&lt;/key&gt;&lt;/foreign-keys&gt;&lt;ref-type name="Book Section"&gt;5&lt;/ref-type&gt;&lt;contributors&gt;&lt;authors&gt;&lt;author&gt;Downie, StephenR&lt;/author&gt;&lt;author&gt;Palmer, JeffreyD&lt;/author&gt;&lt;/authors&gt;&lt;secondary-authors&gt;&lt;author&gt;Soltis, PamelaS&lt;/author&gt;&lt;author&gt;Soltis, DouglasE&lt;/author&gt;&lt;author&gt;Doyle, JeffJ&lt;/author&gt;&lt;/secondary-authors&gt;&lt;/contributors&gt;&lt;titles&gt;&lt;title&gt;Use of chloroplast DNA rearrangements in reconstructing plant phylogeny&lt;/title&gt;&lt;secondary-title&gt;Molecular Systematics of Plants&lt;/secondary-title&gt;&lt;/titles&gt;&lt;pages&gt;14-35&lt;/pages&gt;&lt;section&gt;2&lt;/section&gt;&lt;dates&gt;&lt;year&gt;1992&lt;/year&gt;&lt;pub-dates&gt;&lt;date&gt;1992/01/01&lt;/date&gt;&lt;/pub-dates&gt;&lt;/dates&gt;&lt;publisher&gt;Springer US&lt;/publisher&gt;&lt;isbn&gt;978-0-412-02241-8&lt;/isbn&gt;&lt;urls&gt;&lt;related-urls&gt;&lt;url&gt;http://dx.doi.org/10.1007/978-1-4615-3276-7_2&lt;/url&gt;&lt;/related-urls&gt;&lt;/urls&gt;&lt;electronic-resource-num&gt;10.1007/978-1-4615-3276-7_2&lt;/electronic-resource-num&gt;&lt;language&gt;English&lt;/language&gt;&lt;/record&gt;&lt;/Cite&gt;&lt;/EndNote&gt;</w:instrText>
        </w:r>
        <w:r w:rsidR="004035D4">
          <w:fldChar w:fldCharType="separate"/>
        </w:r>
        <w:r w:rsidR="004035D4" w:rsidRPr="004035D4">
          <w:rPr>
            <w:noProof/>
            <w:vertAlign w:val="superscript"/>
          </w:rPr>
          <w:t>29</w:t>
        </w:r>
        <w:r w:rsidR="004035D4">
          <w:fldChar w:fldCharType="end"/>
        </w:r>
      </w:hyperlink>
      <w:r>
        <w:t xml:space="preserve">. </w:t>
      </w:r>
      <w:r w:rsidRPr="0077193C">
        <w:t xml:space="preserve">In chloroplasts, DNA replication is cell-cycle independent and the number of </w:t>
      </w:r>
      <w:r>
        <w:t xml:space="preserve">chloroplast </w:t>
      </w:r>
      <w:r w:rsidRPr="0077193C">
        <w:t xml:space="preserve">copies </w:t>
      </w:r>
      <w:r>
        <w:t xml:space="preserve">present </w:t>
      </w:r>
      <w:r w:rsidRPr="0077193C">
        <w:t>per cell varies. In rapidly dividing leaf tissue there are around hundred copies, but later in leaf development and plant growth, the number of copies decreases to about 20-30</w:t>
      </w:r>
      <w:hyperlink w:anchor="_ENREF_30" w:tooltip="Possingham, 1980 #22" w:history="1">
        <w:r w:rsidR="004035D4">
          <w:fldChar w:fldCharType="begin"/>
        </w:r>
        <w:r w:rsidR="004035D4">
          <w:instrText xml:space="preserve"> ADDIN EN.CITE &lt;EndNote&gt;&lt;Cite&gt;&lt;Author&gt;Possingham&lt;/Author&gt;&lt;Year&gt;1980&lt;/Year&gt;&lt;RecNum&gt;22&lt;/RecNum&gt;&lt;DisplayText&gt;&lt;style face="superscript"&gt;30&lt;/style&gt;&lt;/DisplayText&gt;&lt;record&gt;&lt;rec-number&gt;22&lt;/rec-number&gt;&lt;foreign-keys&gt;&lt;key app="EN" db-id="09pfzfpwadzzxzepx5fptestvtvfswafv5tx"&gt;22&lt;/key&gt;&lt;/foreign-keys&gt;&lt;ref-type name="Journal Article"&gt;17&lt;/ref-type&gt;&lt;contributors&gt;&lt;authors&gt;&lt;author&gt;Possingham, J V&lt;/author&gt;&lt;/authors&gt;&lt;/contributors&gt;&lt;titles&gt;&lt;title&gt;Plastid replication and development in the life cycle of higher plants&lt;/title&gt;&lt;secondary-title&gt;Annual Review of Plant Physiology&lt;/secondary-title&gt;&lt;/titles&gt;&lt;periodical&gt;&lt;full-title&gt;Annual Review of Plant Physiology&lt;/full-title&gt;&lt;/periodical&gt;&lt;pages&gt;113-129&lt;/pages&gt;&lt;volume&gt;31&lt;/volume&gt;&lt;number&gt;1&lt;/number&gt;&lt;dates&gt;&lt;year&gt;1980&lt;/year&gt;&lt;/dates&gt;&lt;urls&gt;&lt;related-urls&gt;&lt;url&gt;http://www.annualreviews.org/doi/abs/10.1146/annurev.pp.31.060180.000553&lt;/url&gt;&lt;/related-urls&gt;&lt;/urls&gt;&lt;electronic-resource-num&gt;doi:10.1146/annurev.pp.31.060180.000553&lt;/electronic-resource-num&gt;&lt;/record&gt;&lt;/Cite&gt;&lt;/EndNote&gt;</w:instrText>
        </w:r>
        <w:r w:rsidR="004035D4">
          <w:fldChar w:fldCharType="separate"/>
        </w:r>
        <w:r w:rsidR="004035D4" w:rsidRPr="004035D4">
          <w:rPr>
            <w:noProof/>
            <w:vertAlign w:val="superscript"/>
          </w:rPr>
          <w:t>30</w:t>
        </w:r>
        <w:r w:rsidR="004035D4">
          <w:fldChar w:fldCharType="end"/>
        </w:r>
      </w:hyperlink>
      <w:r w:rsidRPr="0077193C">
        <w:t>.</w:t>
      </w:r>
      <w:r>
        <w:t xml:space="preserve"> In addition, each chloroplast may contain up to 300 copies </w:t>
      </w:r>
      <w:r w:rsidR="00BB77F7">
        <w:t>of the genome</w:t>
      </w:r>
      <w:hyperlink w:anchor="_ENREF_31" w:tooltip="Krupinska, 2013 #99" w:history="1">
        <w:r w:rsidR="004035D4">
          <w:fldChar w:fldCharType="begin"/>
        </w:r>
        <w:r w:rsidR="004035D4">
          <w:instrText xml:space="preserve"> ADDIN EN.CITE &lt;EndNote&gt;&lt;Cite&gt;&lt;Author&gt;Krupinska&lt;/Author&gt;&lt;Year&gt;2013&lt;/Year&gt;&lt;RecNum&gt;99&lt;/RecNum&gt;&lt;DisplayText&gt;&lt;style face="superscript"&gt;31&lt;/style&gt;&lt;/DisplayText&gt;&lt;record&gt;&lt;rec-number&gt;99&lt;/rec-number&gt;&lt;foreign-keys&gt;&lt;key app="EN" db-id="dpfs0apshre2w8ef9aapeadyz5dxxfsd0xp5"&gt;99&lt;/key&gt;&lt;/foreign-keys&gt;&lt;ref-type name="Journal Article"&gt;17&lt;/ref-type&gt;&lt;contributors&gt;&lt;authors&gt;&lt;author&gt;Krupinska, Karin&lt;/author&gt;&lt;author&gt;Melonek, Joanna&lt;/author&gt;&lt;author&gt;Krause, Kirsten&lt;/author&gt;&lt;/authors&gt;&lt;/contributors&gt;&lt;titles&gt;&lt;title&gt;New insights into plastid nucleoid structure and functionality&lt;/title&gt;&lt;secondary-title&gt;Planta&lt;/secondary-title&gt;&lt;alt-title&gt;Planta&lt;/alt-title&gt;&lt;/titles&gt;&lt;periodical&gt;&lt;full-title&gt;Planta&lt;/full-title&gt;&lt;abbr-1&gt;Planta&lt;/abbr-1&gt;&lt;/periodical&gt;&lt;alt-periodical&gt;&lt;full-title&gt;Planta&lt;/full-title&gt;&lt;abbr-1&gt;Planta&lt;/abbr-1&gt;&lt;/alt-periodical&gt;&lt;pages&gt;653-664&lt;/pages&gt;&lt;volume&gt;237&lt;/volume&gt;&lt;number&gt;3&lt;/number&gt;&lt;keywords&gt;&lt;keyword&gt;Plastid nucleoid-associated proteins&lt;/keyword&gt;&lt;keyword&gt;Plastid nucleoid structure&lt;/keyword&gt;&lt;keyword&gt;Plastid gene expression&lt;/keyword&gt;&lt;keyword&gt;Transcriptionally active chromosome&lt;/keyword&gt;&lt;/keywords&gt;&lt;dates&gt;&lt;year&gt;2013&lt;/year&gt;&lt;pub-dates&gt;&lt;date&gt;2013/03/01&lt;/date&gt;&lt;/pub-dates&gt;&lt;/dates&gt;&lt;publisher&gt;Springer-Verlag&lt;/publisher&gt;&lt;isbn&gt;0032-0935&lt;/isbn&gt;&lt;urls&gt;&lt;related-urls&gt;&lt;url&gt;http://dx.doi.org/10.1007/s00425-012-1817-5&lt;/url&gt;&lt;/related-urls&gt;&lt;/urls&gt;&lt;electronic-resource-num&gt;10.1007/s00425-012-1817-5&lt;/electronic-resource-num&gt;&lt;language&gt;English&lt;/language&gt;&lt;/record&gt;&lt;/Cite&gt;&lt;/EndNote&gt;</w:instrText>
        </w:r>
        <w:r w:rsidR="004035D4">
          <w:fldChar w:fldCharType="separate"/>
        </w:r>
        <w:r w:rsidR="004035D4" w:rsidRPr="004035D4">
          <w:rPr>
            <w:noProof/>
            <w:vertAlign w:val="superscript"/>
          </w:rPr>
          <w:t>31</w:t>
        </w:r>
        <w:r w:rsidR="004035D4">
          <w:fldChar w:fldCharType="end"/>
        </w:r>
      </w:hyperlink>
      <w:r>
        <w:t xml:space="preserve">. Despite the abundance of the chloroplast genome, genome skimming (shallow sequencing) experiments show that only a small percentage of the reads actually map to the chloroplast. So, targeting enrichment sequencing is a very promising technique to sequence the plastome from many different species. </w:t>
      </w:r>
      <w:r w:rsidR="00B41E1A">
        <w:t xml:space="preserve"> </w:t>
      </w:r>
      <w:r>
        <w:t xml:space="preserve">However, </w:t>
      </w:r>
      <w:r w:rsidR="00656047">
        <w:t xml:space="preserve">unlike the standard NGS sequencing protocols, </w:t>
      </w:r>
      <w:r>
        <w:t>this technique</w:t>
      </w:r>
      <w:r w:rsidR="00BB77F7">
        <w:t xml:space="preserve"> requires some </w:t>
      </w:r>
      <w:r w:rsidRPr="00455FD8">
        <w:rPr>
          <w:i/>
        </w:rPr>
        <w:t>a priori</w:t>
      </w:r>
      <w:r>
        <w:t xml:space="preserve"> knowledge </w:t>
      </w:r>
      <w:r w:rsidR="00BB77F7">
        <w:t>of</w:t>
      </w:r>
      <w:r>
        <w:t xml:space="preserve"> the genome</w:t>
      </w:r>
      <w:r w:rsidR="00BB77F7">
        <w:t xml:space="preserve"> sequence</w:t>
      </w:r>
      <w:r w:rsidR="0007628B">
        <w:t>, such as the genome of closely related species</w:t>
      </w:r>
      <w:r>
        <w:t>. The sequencing of Annonaceae chloroplast</w:t>
      </w:r>
      <w:r w:rsidR="00B41E1A">
        <w:t xml:space="preserve"> genome</w:t>
      </w:r>
      <w:r>
        <w:t xml:space="preserve">s, such as the one </w:t>
      </w:r>
      <w:r w:rsidR="00F70C20">
        <w:t>presented</w:t>
      </w:r>
      <w:r>
        <w:t xml:space="preserve"> </w:t>
      </w:r>
      <w:r w:rsidR="00E777B3">
        <w:t xml:space="preserve">here </w:t>
      </w:r>
      <w:r>
        <w:t xml:space="preserve">will now allow for the construction of (home-made) </w:t>
      </w:r>
      <w:r w:rsidR="00B41E1A">
        <w:t>plastome</w:t>
      </w:r>
      <w:r>
        <w:t xml:space="preserve">-target probes for the sequencing of </w:t>
      </w:r>
      <w:r w:rsidR="00E777B3">
        <w:t xml:space="preserve">many </w:t>
      </w:r>
      <w:r>
        <w:t>chloroplast genomes</w:t>
      </w:r>
      <w:r w:rsidR="00B41E1A">
        <w:t>. Parks et al. showed that nearly-complete plastomes of</w:t>
      </w:r>
      <w:r w:rsidR="00080D44">
        <w:t xml:space="preserve"> 37 </w:t>
      </w:r>
      <w:r w:rsidR="00B41E1A">
        <w:t xml:space="preserve">Pinus </w:t>
      </w:r>
      <w:r w:rsidR="00080D44">
        <w:t xml:space="preserve">species </w:t>
      </w:r>
      <w:r w:rsidR="00B41E1A">
        <w:t xml:space="preserve">allowed </w:t>
      </w:r>
      <w:r w:rsidR="00AC7F50">
        <w:t>for</w:t>
      </w:r>
      <w:r w:rsidR="00B41E1A">
        <w:t xml:space="preserve"> </w:t>
      </w:r>
      <w:r w:rsidR="00080D44">
        <w:t>an increase</w:t>
      </w:r>
      <w:r w:rsidR="00AC7F50">
        <w:t xml:space="preserve">d </w:t>
      </w:r>
      <w:r w:rsidR="00080D44">
        <w:t>phylogenetic resolution and support values</w:t>
      </w:r>
      <w:r>
        <w:t xml:space="preserve"> </w:t>
      </w:r>
      <w:r w:rsidR="00080D44">
        <w:t xml:space="preserve">at lower taxonomic levels </w:t>
      </w:r>
      <w:hyperlink w:anchor="_ENREF_32" w:tooltip="Parks, 2009 #5" w:history="1">
        <w:r w:rsidR="004035D4">
          <w:fldChar w:fldCharType="begin"/>
        </w:r>
        <w:r w:rsidR="004035D4">
          <w:instrText xml:space="preserve"> ADDIN EN.CITE &lt;EndNote&gt;&lt;Cite&gt;&lt;Author&gt;Parks&lt;/Author&gt;&lt;Year&gt;2009&lt;/Year&gt;&lt;RecNum&gt;5&lt;/RecNum&gt;&lt;DisplayText&gt;&lt;style face="superscript"&gt;32&lt;/style&gt;&lt;/DisplayText&gt;&lt;record&gt;&lt;rec-number&gt;5&lt;/rec-number&gt;&lt;foreign-keys&gt;&lt;key app="EN" db-id="5pxvx5fe899dtnea22rp0sxsvswzxdw52rsx" timestamp="1445439035"&gt;5&lt;/key&gt;&lt;/foreign-keys&gt;&lt;ref-type name="Journal Article"&gt;17&lt;/ref-type&gt;&lt;contributors&gt;&lt;authors&gt;&lt;author&gt;Parks, Matthew&lt;/author&gt;&lt;author&gt;Cronn, Richard&lt;/author&gt;&lt;author&gt;Liston, Aaron&lt;/author&gt;&lt;/authors&gt;&lt;/contributors&gt;&lt;titles&gt;&lt;title&gt;Increasing phylogenetic resolution at low taxonomic levels using massively parallel sequencing of chloroplast genomes&lt;/title&gt;&lt;secondary-title&gt;BMC Biology&lt;/secondary-title&gt;&lt;/titles&gt;&lt;periodical&gt;&lt;full-title&gt;BMC Biology&lt;/full-title&gt;&lt;/periodical&gt;&lt;pages&gt;84&lt;/pages&gt;&lt;volume&gt;7&lt;/volume&gt;&lt;number&gt;1&lt;/number&gt;&lt;dates&gt;&lt;year&gt;2009&lt;/year&gt;&lt;/dates&gt;&lt;isbn&gt;1741-7007&lt;/isbn&gt;&lt;accession-num&gt;doi:10.1186/1741-7007-7-84&lt;/accession-num&gt;&lt;urls&gt;&lt;related-urls&gt;&lt;url&gt;http://www.biomedcentral.com/1741-7007/7/84&lt;/url&gt;&lt;/related-urls&gt;&lt;/urls&gt;&lt;/record&gt;&lt;/Cite&gt;&lt;/EndNote&gt;</w:instrText>
        </w:r>
        <w:r w:rsidR="004035D4">
          <w:fldChar w:fldCharType="separate"/>
        </w:r>
        <w:r w:rsidR="004035D4" w:rsidRPr="004035D4">
          <w:rPr>
            <w:noProof/>
            <w:vertAlign w:val="superscript"/>
          </w:rPr>
          <w:t>32</w:t>
        </w:r>
        <w:r w:rsidR="004035D4">
          <w:fldChar w:fldCharType="end"/>
        </w:r>
      </w:hyperlink>
      <w:r w:rsidR="00080D44">
        <w:t xml:space="preserve">. </w:t>
      </w:r>
      <w:r w:rsidR="00AC7F50">
        <w:t>S</w:t>
      </w:r>
      <w:r w:rsidR="003623FC">
        <w:t xml:space="preserve">imilar results </w:t>
      </w:r>
      <w:r w:rsidR="00AC7F50">
        <w:t xml:space="preserve">were obtained by other using plastome sequences alone </w:t>
      </w:r>
      <w:r w:rsidR="004C2F16">
        <w:fldChar w:fldCharType="begin">
          <w:fldData xml:space="preserve">PEVuZE5vdGU+PENpdGU+PEF1dGhvcj5XaGl0dGFsbDwvQXV0aG9yPjxZZWFyPjIwMTA8L1llYXI+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</w:fldData>
        </w:fldChar>
      </w:r>
      <w:r w:rsidR="004035D4">
        <w:instrText xml:space="preserve"> ADDIN EN.CITE </w:instrText>
      </w:r>
      <w:r w:rsidR="004035D4">
        <w:fldChar w:fldCharType="begin">
          <w:fldData xml:space="preserve">PEVuZE5vdGU+PENpdGU+PEF1dGhvcj5XaGl0dGFsbDwvQXV0aG9yPjxZZWFyPjIwMTA8L1llYXI+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</w:fldData>
        </w:fldChar>
      </w:r>
      <w:r w:rsidR="004035D4">
        <w:instrText xml:space="preserve"> ADDIN EN.CITE.DATA </w:instrText>
      </w:r>
      <w:r w:rsidR="004035D4">
        <w:fldChar w:fldCharType="end"/>
      </w:r>
      <w:r w:rsidR="004C2F16">
        <w:fldChar w:fldCharType="separate"/>
      </w:r>
      <w:hyperlink w:anchor="_ENREF_33" w:tooltip="Whittall, 2010 #7" w:history="1">
        <w:r w:rsidR="004035D4" w:rsidRPr="004035D4">
          <w:rPr>
            <w:noProof/>
            <w:vertAlign w:val="superscript"/>
          </w:rPr>
          <w:t>33</w:t>
        </w:r>
      </w:hyperlink>
      <w:r w:rsidR="004035D4" w:rsidRPr="004035D4">
        <w:rPr>
          <w:noProof/>
          <w:vertAlign w:val="superscript"/>
        </w:rPr>
        <w:t>,</w:t>
      </w:r>
      <w:hyperlink w:anchor="_ENREF_34" w:tooltip="Yang, 2013 #9" w:history="1">
        <w:r w:rsidR="004035D4" w:rsidRPr="004035D4">
          <w:rPr>
            <w:noProof/>
            <w:vertAlign w:val="superscript"/>
          </w:rPr>
          <w:t>34</w:t>
        </w:r>
      </w:hyperlink>
      <w:r w:rsidR="004C2F16">
        <w:fldChar w:fldCharType="end"/>
      </w:r>
      <w:r w:rsidR="00AC7F50">
        <w:t xml:space="preserve"> or in combination with nuclear ribosomal sequences </w:t>
      </w:r>
      <w:hyperlink w:anchor="_ENREF_35" w:tooltip="Kane, 2012 #8" w:history="1">
        <w:r w:rsidR="004035D4">
          <w:fldChar w:fldCharType="begin"/>
        </w:r>
        <w:r w:rsidR="004035D4">
          <w:instrText xml:space="preserve"> ADDIN EN.CITE &lt;EndNote&gt;&lt;Cite&gt;&lt;Author&gt;Kane&lt;/Author&gt;&lt;Year&gt;2012&lt;/Year&gt;&lt;RecNum&gt;8&lt;/RecNum&gt;&lt;DisplayText&gt;&lt;style face="superscript"&gt;35&lt;/style&gt;&lt;/DisplayText&gt;&lt;record&gt;&lt;rec-number&gt;8&lt;/rec-number&gt;&lt;foreign-keys&gt;&lt;key app="EN" db-id="5pxvx5fe899dtnea22rp0sxsvswzxdw52rsx" timestamp="1445441246"&gt;8&lt;/key&gt;&lt;/foreign-keys&gt;&lt;ref-type name="Journal Article"&gt;17&lt;/ref-type&gt;&lt;contributors&gt;&lt;authors&gt;&lt;author&gt;Kane, Nolan&lt;/author&gt;&lt;author&gt;Sveinsson, Saemundur&lt;/author&gt;&lt;author&gt;Dempewolf, Hannes&lt;/author&gt;&lt;author&gt;Yang, Ji Yong&lt;/author&gt;&lt;author&gt;Zhang, Dapeng&lt;/author&gt;&lt;author&gt;Engels, Johannes M. M.&lt;/author&gt;&lt;author&gt;Cronk, Quentin&lt;/author&gt;&lt;/authors&gt;&lt;/contributors&gt;&lt;titles&gt;&lt;title&gt;Ultra-barcoding in cacao (Theobroma spp.; Malvaceae) using whole chloroplast genomes and nuclear ribosomal DNA&lt;/title&gt;&lt;secondary-title&gt;American Journal of Botany&lt;/secondary-title&gt;&lt;/titles&gt;&lt;periodical&gt;&lt;full-title&gt;American Journal of Botany&lt;/full-title&gt;&lt;/periodical&gt;&lt;pages&gt;320-329&lt;/pages&gt;&lt;volume&gt;99&lt;/volume&gt;&lt;number&gt;2&lt;/number&gt;&lt;dates&gt;&lt;year&gt;2012&lt;/year&gt;&lt;pub-dates&gt;&lt;date&gt;February 1, 2012&lt;/date&gt;&lt;/pub-dates&gt;&lt;/dates&gt;&lt;urls&gt;&lt;related-urls&gt;&lt;url&gt;http://www.amjbot.org/content/99/2/320.abstract&lt;/url&gt;&lt;/related-urls&gt;&lt;/urls&gt;&lt;electronic-resource-num&gt;10.3732/ajb.1100570&lt;/electronic-resource-num&gt;&lt;/record&gt;&lt;/Cite&gt;&lt;/EndNote&gt;</w:instrText>
        </w:r>
        <w:r w:rsidR="004035D4">
          <w:fldChar w:fldCharType="separate"/>
        </w:r>
        <w:r w:rsidR="004035D4" w:rsidRPr="004035D4">
          <w:rPr>
            <w:noProof/>
            <w:vertAlign w:val="superscript"/>
          </w:rPr>
          <w:t>35</w:t>
        </w:r>
        <w:r w:rsidR="004035D4">
          <w:fldChar w:fldCharType="end"/>
        </w:r>
      </w:hyperlink>
      <w:r w:rsidR="00AC7F50">
        <w:t>.</w:t>
      </w:r>
      <w:r w:rsidR="00B32BDD">
        <w:t xml:space="preserve"> </w:t>
      </w:r>
      <w:r w:rsidR="00080D44">
        <w:t>Therefore, complete Annonaceae plastome analysis might also reveal useful for i</w:t>
      </w:r>
      <w:r w:rsidR="00E84C2F">
        <w:t>mproved phylogeographic analyses, species-level DNA barcoding and general understanding of magnoliid</w:t>
      </w:r>
      <w:r w:rsidR="00B41E1A" w:rsidRPr="00B41E1A">
        <w:t xml:space="preserve"> </w:t>
      </w:r>
      <w:r w:rsidR="00B41E1A">
        <w:t>evolution</w:t>
      </w:r>
      <w:r w:rsidR="00B32BDD">
        <w:t xml:space="preserve"> as well as of rain forest evolution.</w:t>
      </w:r>
      <w:r w:rsidR="00F70C20">
        <w:t xml:space="preserve"> </w:t>
      </w:r>
    </w:p>
    <w:p w:rsidR="007014E3" w:rsidRDefault="007014E3" w:rsidP="007F2933">
      <w:pPr>
        <w:spacing w:after="0" w:line="480" w:lineRule="auto"/>
        <w:rPr>
          <w:b/>
        </w:rPr>
      </w:pPr>
    </w:p>
    <w:p w:rsidR="007014E3" w:rsidRPr="0077193C" w:rsidRDefault="006C550A" w:rsidP="007F2933">
      <w:pPr>
        <w:spacing w:after="0" w:line="480" w:lineRule="auto"/>
        <w:rPr>
          <w:b/>
        </w:rPr>
      </w:pPr>
      <w:r w:rsidRPr="0077193C">
        <w:rPr>
          <w:b/>
        </w:rPr>
        <w:t>Materials and Methods</w:t>
      </w:r>
    </w:p>
    <w:p w:rsidR="006C550A" w:rsidRPr="0077193C" w:rsidRDefault="006C550A" w:rsidP="007F2933">
      <w:pPr>
        <w:spacing w:after="0" w:line="480" w:lineRule="auto"/>
        <w:rPr>
          <w:rFonts w:cs="Times New Roman"/>
        </w:rPr>
      </w:pPr>
      <w:r w:rsidRPr="0077193C">
        <w:rPr>
          <w:rFonts w:cs="Times New Roman"/>
        </w:rPr>
        <w:t>Sample preparation</w:t>
      </w:r>
    </w:p>
    <w:p w:rsidR="006C550A" w:rsidRDefault="006C550A" w:rsidP="007F2933">
      <w:pPr>
        <w:spacing w:after="0" w:line="480" w:lineRule="auto"/>
        <w:rPr>
          <w:rFonts w:cs="Times New Roman"/>
        </w:rPr>
      </w:pPr>
      <w:r w:rsidRPr="0077193C">
        <w:rPr>
          <w:rFonts w:cs="Times New Roman"/>
        </w:rPr>
        <w:lastRenderedPageBreak/>
        <w:t>Fresh lea</w:t>
      </w:r>
      <w:r>
        <w:rPr>
          <w:rFonts w:cs="Times New Roman"/>
        </w:rPr>
        <w:t>f</w:t>
      </w:r>
      <w:r w:rsidRPr="0077193C">
        <w:rPr>
          <w:rFonts w:cs="Times New Roman"/>
        </w:rPr>
        <w:t xml:space="preserve"> material from </w:t>
      </w:r>
      <w:r w:rsidRPr="0077193C">
        <w:rPr>
          <w:rFonts w:cs="Times New Roman"/>
          <w:i/>
        </w:rPr>
        <w:t>Uvaria afzelii</w:t>
      </w:r>
      <w:r w:rsidRPr="0077193C">
        <w:rPr>
          <w:rFonts w:cs="Times New Roman"/>
        </w:rPr>
        <w:t xml:space="preserve"> was collected from</w:t>
      </w:r>
      <w:r>
        <w:rPr>
          <w:rFonts w:cs="Times New Roman"/>
        </w:rPr>
        <w:t xml:space="preserve"> a</w:t>
      </w:r>
      <w:r w:rsidRPr="0077193C">
        <w:rPr>
          <w:rFonts w:cs="Times New Roman"/>
        </w:rPr>
        <w:t xml:space="preserve"> green</w:t>
      </w:r>
      <w:r w:rsidR="00484A1C">
        <w:rPr>
          <w:rFonts w:cs="Times New Roman"/>
        </w:rPr>
        <w:t xml:space="preserve"> </w:t>
      </w:r>
      <w:r w:rsidRPr="0077193C">
        <w:rPr>
          <w:rFonts w:cs="Times New Roman"/>
        </w:rPr>
        <w:t>house grown tree</w:t>
      </w:r>
      <w:r>
        <w:rPr>
          <w:rFonts w:cs="Times New Roman"/>
        </w:rPr>
        <w:t xml:space="preserve"> at the </w:t>
      </w:r>
      <w:r w:rsidR="000C2309">
        <w:rPr>
          <w:rFonts w:cs="Times New Roman"/>
        </w:rPr>
        <w:t>Botanical</w:t>
      </w:r>
      <w:r>
        <w:rPr>
          <w:rFonts w:cs="Times New Roman"/>
        </w:rPr>
        <w:t xml:space="preserve"> garden of Utrecht University (Utrecht, The Netherlands)</w:t>
      </w:r>
      <w:r w:rsidRPr="0077193C">
        <w:rPr>
          <w:rFonts w:cs="Times New Roman"/>
        </w:rPr>
        <w:t xml:space="preserve">.  </w:t>
      </w:r>
      <w:r>
        <w:rPr>
          <w:rFonts w:cs="Times New Roman"/>
        </w:rPr>
        <w:t>The chloroplast isolation kit (Sigma, Saint-Louis, USA)</w:t>
      </w:r>
      <w:r w:rsidRPr="0077193C">
        <w:rPr>
          <w:rFonts w:cs="Times New Roman"/>
        </w:rPr>
        <w:t xml:space="preserve"> </w:t>
      </w:r>
      <w:r>
        <w:rPr>
          <w:rFonts w:cs="Times New Roman"/>
        </w:rPr>
        <w:t>was used according to</w:t>
      </w:r>
      <w:r w:rsidRPr="0077193C">
        <w:rPr>
          <w:rFonts w:cs="Times New Roman"/>
        </w:rPr>
        <w:t xml:space="preserve"> the manufacturer’s instructions</w:t>
      </w:r>
      <w:r>
        <w:rPr>
          <w:rFonts w:cs="Times New Roman"/>
        </w:rPr>
        <w:t>.</w:t>
      </w:r>
      <w:r w:rsidRPr="0077193C">
        <w:rPr>
          <w:rFonts w:cs="Times New Roman"/>
        </w:rPr>
        <w:t xml:space="preserve"> DNA extraction </w:t>
      </w:r>
      <w:r>
        <w:rPr>
          <w:rFonts w:cs="Times New Roman"/>
        </w:rPr>
        <w:t xml:space="preserve">from the chloroplasts </w:t>
      </w:r>
      <w:r w:rsidRPr="0077193C">
        <w:rPr>
          <w:rFonts w:cs="Times New Roman"/>
        </w:rPr>
        <w:t xml:space="preserve">was performed with </w:t>
      </w:r>
      <w:r>
        <w:rPr>
          <w:rFonts w:cs="Times New Roman"/>
        </w:rPr>
        <w:t xml:space="preserve">the </w:t>
      </w:r>
      <w:r w:rsidRPr="006177D1">
        <w:rPr>
          <w:rFonts w:cs="Times New Roman"/>
        </w:rPr>
        <w:t xml:space="preserve">GenElute plant genomic DNA miniprep kit </w:t>
      </w:r>
      <w:r w:rsidRPr="008B20A6">
        <w:rPr>
          <w:rFonts w:cs="Times New Roman"/>
        </w:rPr>
        <w:t>(Sigma)</w:t>
      </w:r>
      <w:r>
        <w:rPr>
          <w:rFonts w:cs="Times New Roman"/>
        </w:rPr>
        <w:t>.</w:t>
      </w:r>
      <w:r w:rsidRPr="0077193C">
        <w:rPr>
          <w:rFonts w:cs="Times New Roman"/>
        </w:rPr>
        <w:t xml:space="preserve"> The obtained DNA was sent to Macrogen (Korea) for paired-end libra</w:t>
      </w:r>
      <w:r>
        <w:rPr>
          <w:rFonts w:cs="Times New Roman"/>
        </w:rPr>
        <w:t>ry construction and sequencing o</w:t>
      </w:r>
      <w:r w:rsidRPr="0077193C">
        <w:rPr>
          <w:rFonts w:cs="Times New Roman"/>
        </w:rPr>
        <w:t>n a HiSeq 2000</w:t>
      </w:r>
      <w:r>
        <w:rPr>
          <w:rFonts w:cs="Times New Roman"/>
        </w:rPr>
        <w:t xml:space="preserve"> (Illumina) instrument, following the company’s protocol.</w:t>
      </w:r>
    </w:p>
    <w:p w:rsidR="006C550A" w:rsidRPr="0077193C" w:rsidRDefault="006C550A" w:rsidP="007F2933">
      <w:pPr>
        <w:spacing w:after="0" w:line="480" w:lineRule="auto"/>
        <w:ind w:firstLine="708"/>
        <w:rPr>
          <w:rFonts w:cs="Times New Roman"/>
        </w:rPr>
      </w:pPr>
    </w:p>
    <w:p w:rsidR="006C550A" w:rsidRPr="0077193C" w:rsidRDefault="006C550A" w:rsidP="007F2933">
      <w:pPr>
        <w:spacing w:after="0" w:line="480" w:lineRule="auto"/>
        <w:rPr>
          <w:rFonts w:cs="Times New Roman"/>
        </w:rPr>
      </w:pPr>
      <w:r w:rsidRPr="0077193C">
        <w:rPr>
          <w:rFonts w:cs="Times New Roman"/>
        </w:rPr>
        <w:t>Sequencing analysis</w:t>
      </w:r>
    </w:p>
    <w:p w:rsidR="006C550A" w:rsidRDefault="006C550A" w:rsidP="007F2933">
      <w:pPr>
        <w:spacing w:after="0" w:line="480" w:lineRule="auto"/>
        <w:rPr>
          <w:rFonts w:cs="Times New Roman"/>
        </w:rPr>
      </w:pPr>
      <w:r w:rsidRPr="0077193C">
        <w:rPr>
          <w:rFonts w:cs="Times New Roman"/>
        </w:rPr>
        <w:t>Quality control was per</w:t>
      </w:r>
      <w:r w:rsidR="007F2933">
        <w:rPr>
          <w:rFonts w:cs="Times New Roman"/>
        </w:rPr>
        <w:t>formed with FastQC and FastQ</w:t>
      </w:r>
      <w:r w:rsidRPr="0077193C">
        <w:rPr>
          <w:rFonts w:cs="Times New Roman"/>
        </w:rPr>
        <w:t xml:space="preserve"> Screen</w:t>
      </w:r>
      <w:r w:rsidR="008B20A6">
        <w:rPr>
          <w:rFonts w:cs="Times New Roman"/>
        </w:rPr>
        <w:t xml:space="preserve"> (both available at </w:t>
      </w:r>
      <w:r w:rsidR="008B20A6" w:rsidRPr="008B20A6">
        <w:rPr>
          <w:rFonts w:cs="Times New Roman"/>
        </w:rPr>
        <w:t>http://www.bioinformatics.babraham.ac.uk/projects/download.html</w:t>
      </w:r>
      <w:r w:rsidR="008B20A6">
        <w:rPr>
          <w:rFonts w:cs="Times New Roman"/>
        </w:rPr>
        <w:t>)</w:t>
      </w:r>
      <w:r w:rsidRPr="0077193C">
        <w:rPr>
          <w:rFonts w:cs="Times New Roman"/>
        </w:rPr>
        <w:t xml:space="preserve">. Geneious </w:t>
      </w:r>
      <w:r>
        <w:rPr>
          <w:rFonts w:cs="Times New Roman"/>
        </w:rPr>
        <w:t>version 6.06</w:t>
      </w:r>
      <w:hyperlink w:anchor="_ENREF_36" w:tooltip="Kearse, 2012 #96" w:history="1">
        <w:r w:rsidR="004035D4">
          <w:fldChar w:fldCharType="begin"/>
        </w:r>
        <w:r w:rsidR="004035D4">
          <w:instrText xml:space="preserve"> ADDIN EN.CITE &lt;EndNote&gt;&lt;Cite&gt;&lt;Author&gt;Kearse&lt;/Author&gt;&lt;Year&gt;2012&lt;/Year&gt;&lt;RecNum&gt;96&lt;/RecNum&gt;&lt;DisplayText&gt;&lt;style face="superscript"&gt;36&lt;/style&gt;&lt;/DisplayText&gt;&lt;record&gt;&lt;rec-number&gt;96&lt;/rec-number&gt;&lt;foreign-keys&gt;&lt;key app="EN" db-id="dpfs0apshre2w8ef9aapeadyz5dxxfsd0xp5"&gt;96&lt;/key&gt;&lt;/foreign-keys&gt;&lt;ref-type name="Journal Article"&gt;17&lt;/ref-type&gt;&lt;contributors&gt;&lt;authors&gt;&lt;author&gt;Kearse, Matthew&lt;/author&gt;&lt;author&gt;Moir, Richard&lt;/author&gt;&lt;author&gt;Wilson, Amy&lt;/author&gt;&lt;author&gt;Stones-Havas, Steven&lt;/author&gt;&lt;author&gt;Cheung, Matthew&lt;/author&gt;&lt;author&gt;Sturrock, Shane&lt;/author&gt;&lt;author&gt;Buxton, Simon&lt;/author&gt;&lt;author&gt;Cooper, Alex&lt;/author&gt;&lt;author&gt;Markowitz, Sidney&lt;/author&gt;&lt;author&gt;Duran, Chris&lt;/author&gt;&lt;author&gt;Thierer, Tobias&lt;/author&gt;&lt;author&gt;Ashton, Bruce&lt;/author&gt;&lt;author&gt;Meintjes, Peter&lt;/author&gt;&lt;author&gt;Drummond, Alexei&lt;/author&gt;&lt;/authors&gt;&lt;/contributors&gt;&lt;titles&gt;&lt;title&gt;Geneious Basic: An integrated and extendable desktop software platform for the organization and analysis of sequence data&lt;/title&gt;&lt;secondary-title&gt;Bioinformatics&lt;/secondary-title&gt;&lt;/titles&gt;&lt;periodical&gt;&lt;full-title&gt;Bioinformatics&lt;/full-title&gt;&lt;/periodical&gt;&lt;pages&gt;1647-1649&lt;/pages&gt;&lt;volume&gt;28&lt;/volume&gt;&lt;number&gt;12&lt;/number&gt;&lt;dates&gt;&lt;year&gt;2012&lt;/year&gt;&lt;pub-dates&gt;&lt;date&gt;June 15, 2012&lt;/date&gt;&lt;/pub-dates&gt;&lt;/dates&gt;&lt;urls&gt;&lt;related-urls&gt;&lt;url&gt;http://bioinformatics.oxfordjournals.org/content/28/12/1647.abstract&lt;/url&gt;&lt;/related-urls&gt;&lt;/urls&gt;&lt;electronic-resource-num&gt;10.1093/bioinformatics/bts199&lt;/electronic-resource-num&gt;&lt;/record&gt;&lt;/Cite&gt;&lt;/EndNote&gt;</w:instrText>
        </w:r>
        <w:r w:rsidR="004035D4">
          <w:fldChar w:fldCharType="separate"/>
        </w:r>
        <w:r w:rsidR="004035D4" w:rsidRPr="004035D4">
          <w:rPr>
            <w:noProof/>
            <w:vertAlign w:val="superscript"/>
          </w:rPr>
          <w:t>36</w:t>
        </w:r>
        <w:r w:rsidR="004035D4">
          <w:fldChar w:fldCharType="end"/>
        </w:r>
      </w:hyperlink>
      <w:r w:rsidR="007F2933">
        <w:rPr>
          <w:rFonts w:cs="Times New Roman"/>
        </w:rPr>
        <w:t xml:space="preserve"> </w:t>
      </w:r>
      <w:r>
        <w:rPr>
          <w:rFonts w:cs="Times New Roman"/>
        </w:rPr>
        <w:t>(</w:t>
      </w:r>
      <w:hyperlink r:id="rId12" w:tgtFrame="_blank" w:history="1">
        <w:r>
          <w:rPr>
            <w:rStyle w:val="Hyperlink"/>
          </w:rPr>
          <w:t>http://www.geneious.com</w:t>
        </w:r>
      </w:hyperlink>
      <w:r>
        <w:t>)</w:t>
      </w:r>
      <w:r>
        <w:rPr>
          <w:rFonts w:cs="Times New Roman"/>
        </w:rPr>
        <w:t xml:space="preserve"> </w:t>
      </w:r>
      <w:r w:rsidRPr="0077193C">
        <w:rPr>
          <w:rFonts w:cs="Times New Roman"/>
        </w:rPr>
        <w:t xml:space="preserve">was used to filter </w:t>
      </w:r>
      <w:r>
        <w:rPr>
          <w:rFonts w:cs="Times New Roman"/>
        </w:rPr>
        <w:t xml:space="preserve">poor </w:t>
      </w:r>
      <w:r w:rsidRPr="0077193C">
        <w:rPr>
          <w:rFonts w:cs="Times New Roman"/>
        </w:rPr>
        <w:t xml:space="preserve">quality bases and/or reads and iterative mapping steps. In the first mapping step, reads were mapped to the </w:t>
      </w:r>
      <w:r>
        <w:rPr>
          <w:rFonts w:cs="Times New Roman"/>
        </w:rPr>
        <w:t xml:space="preserve">draft </w:t>
      </w:r>
      <w:r w:rsidRPr="0077193C">
        <w:rPr>
          <w:rFonts w:cs="Times New Roman"/>
        </w:rPr>
        <w:t xml:space="preserve">sequence of a chloroplast of </w:t>
      </w:r>
      <w:r w:rsidRPr="0077193C">
        <w:rPr>
          <w:rFonts w:cs="Times New Roman"/>
          <w:i/>
        </w:rPr>
        <w:t>Miliusa cuneata</w:t>
      </w:r>
      <w:r w:rsidR="000C3375">
        <w:rPr>
          <w:rFonts w:cs="Times New Roman"/>
          <w:i/>
        </w:rPr>
        <w:t xml:space="preserve"> </w:t>
      </w:r>
      <w:r w:rsidR="000C3375">
        <w:rPr>
          <w:rFonts w:cs="Times New Roman"/>
        </w:rPr>
        <w:t>Craib</w:t>
      </w:r>
      <w:r w:rsidRPr="0077193C">
        <w:rPr>
          <w:rFonts w:cs="Times New Roman"/>
        </w:rPr>
        <w:t xml:space="preserve">, an Asian </w:t>
      </w:r>
      <w:r w:rsidRPr="005F6560">
        <w:rPr>
          <w:rFonts w:cs="Times New Roman"/>
        </w:rPr>
        <w:t>Annonaceae</w:t>
      </w:r>
      <w:r w:rsidRPr="0077193C">
        <w:rPr>
          <w:rFonts w:cs="Times New Roman"/>
        </w:rPr>
        <w:t xml:space="preserve"> species</w:t>
      </w:r>
      <w:r>
        <w:rPr>
          <w:rFonts w:cs="Times New Roman"/>
        </w:rPr>
        <w:t xml:space="preserve"> (kindly provided by Arias</w:t>
      </w:r>
      <w:r w:rsidR="00CC3A4A">
        <w:rPr>
          <w:rFonts w:cs="Times New Roman"/>
        </w:rPr>
        <w:t xml:space="preserve"> et al.</w:t>
      </w:r>
      <w:r>
        <w:rPr>
          <w:rFonts w:cs="Times New Roman"/>
        </w:rPr>
        <w:t xml:space="preserve">, </w:t>
      </w:r>
      <w:r w:rsidR="00CC3A4A">
        <w:rPr>
          <w:rFonts w:cs="Times New Roman"/>
        </w:rPr>
        <w:t>unpublished data</w:t>
      </w:r>
      <w:r>
        <w:rPr>
          <w:rFonts w:cs="Times New Roman"/>
        </w:rPr>
        <w:t>)</w:t>
      </w:r>
      <w:r w:rsidRPr="0077193C">
        <w:rPr>
          <w:rFonts w:cs="Times New Roman"/>
        </w:rPr>
        <w:t xml:space="preserve">, </w:t>
      </w:r>
      <w:r>
        <w:rPr>
          <w:rFonts w:cs="Times New Roman"/>
        </w:rPr>
        <w:t xml:space="preserve">to assemble a draft of the </w:t>
      </w:r>
      <w:r w:rsidRPr="003815F5">
        <w:rPr>
          <w:rFonts w:cs="Times New Roman"/>
          <w:i/>
        </w:rPr>
        <w:t>U. afzelii</w:t>
      </w:r>
      <w:r>
        <w:rPr>
          <w:rFonts w:cs="Times New Roman"/>
        </w:rPr>
        <w:t xml:space="preserve"> plastome. I</w:t>
      </w:r>
      <w:r w:rsidRPr="0077193C">
        <w:rPr>
          <w:rFonts w:cs="Times New Roman"/>
        </w:rPr>
        <w:t>n the following</w:t>
      </w:r>
      <w:r>
        <w:rPr>
          <w:rFonts w:cs="Times New Roman"/>
        </w:rPr>
        <w:t xml:space="preserve"> 20</w:t>
      </w:r>
      <w:r w:rsidRPr="0077193C">
        <w:rPr>
          <w:rFonts w:cs="Times New Roman"/>
        </w:rPr>
        <w:t xml:space="preserve"> steps, consecutive rounds of mapping to the obtained sequences were performed. Remaining gaps were resolved </w:t>
      </w:r>
      <w:r>
        <w:rPr>
          <w:rFonts w:cs="Times New Roman"/>
        </w:rPr>
        <w:t xml:space="preserve">in two ways: a) </w:t>
      </w:r>
      <w:r w:rsidRPr="00FE40D7">
        <w:rPr>
          <w:rFonts w:cs="Times New Roman"/>
          <w:i/>
        </w:rPr>
        <w:t>in silico</w:t>
      </w:r>
      <w:r>
        <w:rPr>
          <w:rFonts w:cs="Times New Roman"/>
        </w:rPr>
        <w:t xml:space="preserve"> primer walking using the </w:t>
      </w:r>
      <w:r w:rsidRPr="00B036C1">
        <w:rPr>
          <w:rFonts w:cs="Times New Roman"/>
          <w:i/>
        </w:rPr>
        <w:t>de novo</w:t>
      </w:r>
      <w:r>
        <w:rPr>
          <w:rFonts w:cs="Times New Roman"/>
        </w:rPr>
        <w:t xml:space="preserve"> assembler PRICE</w:t>
      </w:r>
      <w:hyperlink w:anchor="_ENREF_37" w:tooltip="Ruby, 2013 #95" w:history="1">
        <w:r w:rsidR="004035D4">
          <w:rPr>
            <w:rFonts w:cs="Times New Roman"/>
          </w:rPr>
          <w:fldChar w:fldCharType="begin"/>
        </w:r>
        <w:r w:rsidR="004035D4">
          <w:rPr>
            <w:rFonts w:cs="Times New Roman"/>
          </w:rPr>
          <w:instrText xml:space="preserve"> ADDIN EN.CITE &lt;EndNote&gt;&lt;Cite&gt;&lt;Author&gt;Ruby&lt;/Author&gt;&lt;Year&gt;2013&lt;/Year&gt;&lt;RecNum&gt;95&lt;/RecNum&gt;&lt;DisplayText&gt;&lt;style face="superscript"&gt;37&lt;/style&gt;&lt;/DisplayText&gt;&lt;record&gt;&lt;rec-number&gt;95&lt;/rec-number&gt;&lt;foreign-keys&gt;&lt;key app="EN" db-id="dpfs0apshre2w8ef9aapeadyz5dxxfsd0xp5"&gt;95&lt;/key&gt;&lt;/foreign-keys&gt;&lt;ref-type name="Journal Article"&gt;17&lt;/ref-type&gt;&lt;contributors&gt;&lt;authors&gt;&lt;author&gt;Ruby, J. Graham&lt;/author&gt;&lt;author&gt;Bellare, Priya&lt;/author&gt;&lt;author&gt;DeRisi, Joseph L.&lt;/author&gt;&lt;/authors&gt;&lt;/contributors&gt;&lt;titles&gt;&lt;title&gt;PRICE: Software for the Targeted Assembly of Components of (Meta) Genomic Sequence Data&lt;/title&gt;&lt;secondary-title&gt;G3: Genes|Genomes|Genetics&lt;/secondary-title&gt;&lt;/titles&gt;&lt;periodical&gt;&lt;full-title&gt;G3: Genes|Genomes|Genetics&lt;/full-title&gt;&lt;/periodical&gt;&lt;pages&gt;865-880&lt;/pages&gt;&lt;volume&gt;3&lt;/volume&gt;&lt;number&gt;5&lt;/number&gt;&lt;dates&gt;&lt;year&gt;2013&lt;/year&gt;&lt;pub-dates&gt;&lt;date&gt;May 1, 2013&lt;/date&gt;&lt;/pub-dates&gt;&lt;/dates&gt;&lt;urls&gt;&lt;related-urls&gt;&lt;url&gt;http://www.g3journal.org/content/3/5/865.abstract&lt;/url&gt;&lt;/related-urls&gt;&lt;/urls&gt;&lt;electronic-resource-num&gt;10.1534/g3.113.005967&lt;/electronic-resource-num&gt;&lt;/record&gt;&lt;/Cite&gt;&lt;/EndNote&gt;</w:instrText>
        </w:r>
        <w:r w:rsidR="004035D4">
          <w:rPr>
            <w:rFonts w:cs="Times New Roman"/>
          </w:rPr>
          <w:fldChar w:fldCharType="separate"/>
        </w:r>
        <w:r w:rsidR="004035D4" w:rsidRPr="004035D4">
          <w:rPr>
            <w:rFonts w:cs="Times New Roman"/>
            <w:noProof/>
            <w:vertAlign w:val="superscript"/>
          </w:rPr>
          <w:t>37</w:t>
        </w:r>
        <w:r w:rsidR="004035D4">
          <w:rPr>
            <w:rFonts w:cs="Times New Roman"/>
          </w:rPr>
          <w:fldChar w:fldCharType="end"/>
        </w:r>
      </w:hyperlink>
      <w:r>
        <w:rPr>
          <w:rFonts w:cs="Times New Roman"/>
        </w:rPr>
        <w:t xml:space="preserve"> on previously filtered data from the software TrimGalore! (</w:t>
      </w:r>
      <w:r w:rsidR="007014E3">
        <w:rPr>
          <w:rFonts w:cs="Times New Roman"/>
        </w:rPr>
        <w:t xml:space="preserve">available at </w:t>
      </w:r>
      <w:r w:rsidR="007014E3" w:rsidRPr="008B20A6">
        <w:rPr>
          <w:rFonts w:cs="Times New Roman"/>
        </w:rPr>
        <w:t>http://www.bioinformatics.babraham.ac.uk/projects/download.html</w:t>
      </w:r>
      <w:r w:rsidR="007014E3">
        <w:rPr>
          <w:rFonts w:cs="Times New Roman"/>
        </w:rPr>
        <w:t xml:space="preserve">); </w:t>
      </w:r>
      <w:r>
        <w:rPr>
          <w:rFonts w:cs="Times New Roman"/>
        </w:rPr>
        <w:t xml:space="preserve">b) </w:t>
      </w:r>
      <w:r w:rsidRPr="0077193C">
        <w:rPr>
          <w:rFonts w:cs="Times New Roman"/>
        </w:rPr>
        <w:t>PCRs</w:t>
      </w:r>
      <w:r>
        <w:rPr>
          <w:rFonts w:cs="Times New Roman"/>
        </w:rPr>
        <w:t xml:space="preserve"> using primers flanking the gaps followed by</w:t>
      </w:r>
      <w:r w:rsidRPr="0077193C">
        <w:rPr>
          <w:rFonts w:cs="Times New Roman"/>
        </w:rPr>
        <w:t xml:space="preserve"> automated Sanger sequencing.</w:t>
      </w:r>
    </w:p>
    <w:p w:rsidR="006C550A" w:rsidRDefault="006C550A" w:rsidP="007F2933">
      <w:pPr>
        <w:spacing w:after="0" w:line="480" w:lineRule="auto"/>
        <w:ind w:firstLine="708"/>
        <w:rPr>
          <w:rFonts w:cs="Times New Roman"/>
        </w:rPr>
      </w:pPr>
    </w:p>
    <w:p w:rsidR="006C550A" w:rsidRDefault="006C550A" w:rsidP="007F2933">
      <w:pPr>
        <w:spacing w:after="0" w:line="480" w:lineRule="auto"/>
        <w:ind w:firstLine="708"/>
        <w:rPr>
          <w:rFonts w:cs="Times New Roman"/>
        </w:rPr>
      </w:pPr>
    </w:p>
    <w:p w:rsidR="006C550A" w:rsidRDefault="006C550A" w:rsidP="007F2933">
      <w:pPr>
        <w:spacing w:after="0" w:line="480" w:lineRule="auto"/>
        <w:rPr>
          <w:rFonts w:cs="Times New Roman"/>
        </w:rPr>
      </w:pPr>
      <w:r>
        <w:rPr>
          <w:rFonts w:cs="Times New Roman"/>
        </w:rPr>
        <w:t>Gene annotation and chloroplast circular map design</w:t>
      </w:r>
    </w:p>
    <w:p w:rsidR="006C550A" w:rsidRDefault="006C550A" w:rsidP="007F2933">
      <w:pPr>
        <w:spacing w:after="0" w:line="480" w:lineRule="auto"/>
        <w:rPr>
          <w:rFonts w:cs="Times New Roman"/>
        </w:rPr>
      </w:pPr>
      <w:r>
        <w:rPr>
          <w:rFonts w:cs="Times New Roman"/>
        </w:rPr>
        <w:t xml:space="preserve">Gene annotation was performed in Geneious software upon alignment of the complete chloroplast sequences of </w:t>
      </w:r>
      <w:r w:rsidRPr="009D710D">
        <w:rPr>
          <w:rFonts w:cs="Times New Roman"/>
          <w:i/>
        </w:rPr>
        <w:t>Liriodendron tulipifera</w:t>
      </w:r>
      <w:hyperlink w:anchor="_ENREF_22" w:tooltip="Cai, 2006 #18" w:history="1">
        <w:r w:rsidR="004035D4">
          <w:rPr>
            <w:rFonts w:cs="Times New Roman"/>
          </w:rPr>
          <w:fldChar w:fldCharType="begin"/>
        </w:r>
        <w:r w:rsidR="004035D4">
          <w:rPr>
            <w:rFonts w:cs="Times New Roman"/>
          </w:rPr>
          <w:instrText xml:space="preserve"> ADDIN EN.CITE &lt;EndNote&gt;&lt;Cite&gt;&lt;Author&gt;Cai&lt;/Author&gt;&lt;Year&gt;2006&lt;/Year&gt;&lt;RecNum&gt;18&lt;/RecNum&gt;&lt;DisplayText&gt;&lt;style face="superscript"&gt;22&lt;/style&gt;&lt;/DisplayText&gt;&lt;record&gt;&lt;rec-number&gt;18&lt;/rec-number&gt;&lt;foreign-keys&gt;&lt;key app="EN" db-id="09pfzfpwadzzxzepx5fptestvtvfswafv5tx"&gt;18&lt;/key&gt;&lt;/foreign-keys&gt;&lt;ref-type name="Journal Article"&gt;17&lt;/ref-type&gt;&lt;contributors&gt;&lt;authors&gt;&lt;author&gt;Cai, Zhengqiu&lt;/author&gt;&lt;author&gt;Penaflor, Cynthia&lt;/author&gt;&lt;author&gt;Kuehl, Jennifer&lt;/author&gt;&lt;author&gt;Leebens-Mack, James&lt;/author&gt;&lt;author&gt;Carlson, John&lt;/author&gt;&lt;author&gt;dePamphilis, Claude&lt;/author&gt;&lt;author&gt;Boore, Jeffrey&lt;/author&gt;&lt;author&gt;Jansen, Robert&lt;/author&gt;&lt;/authors&gt;&lt;/contributors&gt;&lt;titles&gt;&lt;title&gt;Complete plastid genome sequences of Drimys, Liriodendron, and Piper: implications for the phylogenetic relationships of magnoliids&lt;/title&gt;&lt;secondary-title&gt;BMC Evolutionary Biology&lt;/secondary-title&gt;&lt;/titles&gt;&lt;periodical&gt;&lt;full-title&gt;BMC Evolutionary Biology&lt;/full-title&gt;&lt;/periodical&gt;&lt;pages&gt;77&lt;/pages&gt;&lt;volume&gt;6&lt;/volume&gt;&lt;number&gt;1&lt;/number&gt;&lt;dates&gt;&lt;year&gt;2006&lt;/year&gt;&lt;/dates&gt;&lt;isbn&gt;1471-2148&lt;/isbn&gt;&lt;accession-num&gt;doi:10.1186/1471-2148-6-77&lt;/accession-num&gt;&lt;urls&gt;&lt;related-urls&gt;&lt;url&gt;http://www.biomedcentral.com/1471-2148/6/77&lt;/url&gt;&lt;/related-urls&gt;&lt;/urls&gt;&lt;/record&gt;&lt;/Cite&gt;&lt;/EndNote&gt;</w:instrText>
        </w:r>
        <w:r w:rsidR="004035D4">
          <w:rPr>
            <w:rFonts w:cs="Times New Roman"/>
          </w:rPr>
          <w:fldChar w:fldCharType="separate"/>
        </w:r>
        <w:r w:rsidR="004035D4" w:rsidRPr="008617CD">
          <w:rPr>
            <w:rFonts w:cs="Times New Roman"/>
            <w:noProof/>
            <w:vertAlign w:val="superscript"/>
          </w:rPr>
          <w:t>22</w:t>
        </w:r>
        <w:r w:rsidR="004035D4">
          <w:rPr>
            <w:rFonts w:cs="Times New Roman"/>
          </w:rPr>
          <w:fldChar w:fldCharType="end"/>
        </w:r>
      </w:hyperlink>
      <w:r>
        <w:rPr>
          <w:rFonts w:cs="Times New Roman"/>
        </w:rPr>
        <w:t xml:space="preserve"> (genbank accession number: </w:t>
      </w:r>
      <w:r>
        <w:t>NC_008326.1</w:t>
      </w:r>
      <w:r>
        <w:rPr>
          <w:rFonts w:cs="Times New Roman"/>
        </w:rPr>
        <w:t xml:space="preserve">) and </w:t>
      </w:r>
      <w:r w:rsidRPr="009D710D">
        <w:rPr>
          <w:rFonts w:cs="Times New Roman"/>
          <w:i/>
        </w:rPr>
        <w:t>Magnolia kwangsiensis</w:t>
      </w:r>
      <w:hyperlink w:anchor="_ENREF_21" w:tooltip="Kuang, 2011 #19" w:history="1">
        <w:r w:rsidR="004035D4">
          <w:fldChar w:fldCharType="begin"/>
        </w:r>
        <w:r w:rsidR="004035D4">
          <w:instrText xml:space="preserve"> ADDIN EN.CITE &lt;EndNote&gt;&lt;Cite&gt;&lt;Author&gt;Kuang&lt;/Author&gt;&lt;Year&gt;2011&lt;/Year&gt;&lt;RecNum&gt;19&lt;/RecNum&gt;&lt;DisplayText&gt;&lt;style face="superscript"&gt;21&lt;/style&gt;&lt;/DisplayText&gt;&lt;record&gt;&lt;rec-number&gt;19&lt;/rec-number&gt;&lt;foreign-keys&gt;&lt;key app="EN" db-id="09pfzfpwadzzxzepx5fptestvtvfswafv5tx"&gt;19&lt;/key&gt;&lt;/foreign-keys&gt;&lt;ref-type name="Journal Article"&gt;17&lt;/ref-type&gt;&lt;contributors&gt;&lt;authors&gt;&lt;author&gt;Kuang, Dai-Yong&lt;/author&gt;&lt;author&gt;Wu, Hong&lt;/author&gt;&lt;author&gt;Wang, Ya-Ling&lt;/author&gt;&lt;author&gt;Gao, Lian-Ming&lt;/author&gt;&lt;author&gt;Zhang, Shou-Zhou&lt;/author&gt;&lt;author&gt;Lu, Lu&lt;/author&gt;&lt;/authors&gt;&lt;/contributors&gt;&lt;titles&gt;&lt;title&gt;Complete chloroplast genome sequence of Magnolia kwangsiensis (Magnoliaceae): implication for DNA barcoding and population genetics&lt;/title&gt;&lt;secondary-title&gt;Genome&lt;/secondary-title&gt;&lt;/titles&gt;&lt;periodical&gt;&lt;full-title&gt;Genome&lt;/full-title&gt;&lt;/periodical&gt;&lt;pages&gt;663-673&lt;/pages&gt;&lt;volume&gt;54&lt;/volume&gt;&lt;number&gt;8&lt;/number&gt;&lt;dates&gt;&lt;year&gt;2011&lt;/year&gt;&lt;pub-dates&gt;&lt;date&gt;2011/08/01&lt;/date&gt;&lt;/pub-dates&gt;&lt;/dates&gt;&lt;publisher&gt;NRC Research Press&lt;/publisher&gt;&lt;isbn&gt;0831-2796&lt;/isbn&gt;&lt;urls&gt;&lt;related-urls&gt;&lt;url&gt;http://dx.doi.org/10.1139/g11-026&lt;/url&gt;&lt;/related-urls&gt;&lt;/urls&gt;&lt;electronic-resource-num&gt;10.1139/g11-026&lt;/electronic-resource-num&gt;&lt;access-date&gt;2015/06/22&lt;/access-date&gt;&lt;/record&gt;&lt;/Cite&gt;&lt;/EndNote&gt;</w:instrText>
        </w:r>
        <w:r w:rsidR="004035D4">
          <w:fldChar w:fldCharType="separate"/>
        </w:r>
        <w:r w:rsidR="004035D4" w:rsidRPr="008617CD">
          <w:rPr>
            <w:noProof/>
            <w:vertAlign w:val="superscript"/>
          </w:rPr>
          <w:t>21</w:t>
        </w:r>
        <w:r w:rsidR="004035D4">
          <w:fldChar w:fldCharType="end"/>
        </w:r>
      </w:hyperlink>
      <w:r>
        <w:rPr>
          <w:rFonts w:cs="Times New Roman"/>
        </w:rPr>
        <w:t xml:space="preserve"> (genbank accession number: </w:t>
      </w:r>
      <w:r>
        <w:t>NC_015892.1)</w:t>
      </w:r>
      <w:r>
        <w:rPr>
          <w:rFonts w:cs="Times New Roman"/>
        </w:rPr>
        <w:t xml:space="preserve"> using the MAFF</w:t>
      </w:r>
      <w:r w:rsidRPr="003815F5">
        <w:rPr>
          <w:rFonts w:cs="Times New Roman"/>
        </w:rPr>
        <w:t xml:space="preserve"> </w:t>
      </w:r>
      <w:r>
        <w:rPr>
          <w:rFonts w:cs="Times New Roman"/>
        </w:rPr>
        <w:t>package, and in DOGMA</w:t>
      </w:r>
      <w:hyperlink w:anchor="_ENREF_38" w:tooltip="Wyman, 2004 #97" w:history="1">
        <w:r w:rsidR="004035D4">
          <w:rPr>
            <w:rFonts w:cs="Times New Roman"/>
          </w:rPr>
          <w:fldChar w:fldCharType="begin"/>
        </w:r>
        <w:r w:rsidR="004035D4">
          <w:rPr>
            <w:rFonts w:cs="Times New Roman"/>
          </w:rPr>
          <w:instrText xml:space="preserve"> ADDIN EN.CITE &lt;EndNote&gt;&lt;Cite&gt;&lt;Author&gt;Wyman&lt;/Author&gt;&lt;Year&gt;2004&lt;/Year&gt;&lt;RecNum&gt;97&lt;/RecNum&gt;&lt;DisplayText&gt;&lt;style face="superscript"&gt;38&lt;/style&gt;&lt;/DisplayText&gt;&lt;record&gt;&lt;rec-number&gt;97&lt;/rec-number&gt;&lt;foreign-keys&gt;&lt;key app="EN" db-id="dpfs0apshre2w8ef9aapeadyz5dxxfsd0xp5"&gt;97&lt;/key&gt;&lt;/foreign-keys&gt;&lt;ref-type name="Journal Article"&gt;17&lt;/ref-type&gt;&lt;contributors&gt;&lt;authors&gt;&lt;author&gt;Wyman, Stacia K.&lt;/author&gt;&lt;author&gt;Jansen, Robert K.&lt;/author&gt;&lt;author&gt;Boore, Jeffrey L.&lt;/author&gt;&lt;/authors&gt;&lt;/contributors&gt;&lt;titles&gt;&lt;title&gt;Automatic annotation of organellar genomes with DOGMA&lt;/title&gt;&lt;secondary-title&gt;Bioinformatics&lt;/secondary-title&gt;&lt;/titles&gt;&lt;periodical&gt;&lt;full-title&gt;Bioinformatics&lt;/full-title&gt;&lt;/periodical&gt;&lt;pages&gt;3252-3255&lt;/pages&gt;&lt;volume&gt;20&lt;/volume&gt;&lt;number&gt;17&lt;/number&gt;&lt;dates&gt;&lt;year&gt;2004&lt;/year&gt;&lt;pub-dates&gt;&lt;date&gt;November 22, 2004&lt;/date&gt;&lt;/pub-dates&gt;&lt;/dates&gt;&lt;urls&gt;&lt;related-urls&gt;&lt;url&gt;http://bioinformatics.oxfordjournals.org/content/20/17/3252.abstract&lt;/url&gt;&lt;/related-urls&gt;&lt;/urls&gt;&lt;electronic-resource-num&gt;10.1093/bioinformatics/bth352&lt;/electronic-resource-num&gt;&lt;/record&gt;&lt;/Cite&gt;&lt;/EndNote&gt;</w:instrText>
        </w:r>
        <w:r w:rsidR="004035D4">
          <w:rPr>
            <w:rFonts w:cs="Times New Roman"/>
          </w:rPr>
          <w:fldChar w:fldCharType="separate"/>
        </w:r>
        <w:r w:rsidR="004035D4" w:rsidRPr="004035D4">
          <w:rPr>
            <w:rFonts w:cs="Times New Roman"/>
            <w:noProof/>
            <w:vertAlign w:val="superscript"/>
          </w:rPr>
          <w:t>38</w:t>
        </w:r>
        <w:r w:rsidR="004035D4">
          <w:rPr>
            <w:rFonts w:cs="Times New Roman"/>
          </w:rPr>
          <w:fldChar w:fldCharType="end"/>
        </w:r>
      </w:hyperlink>
      <w:r>
        <w:rPr>
          <w:rFonts w:cs="Times New Roman"/>
        </w:rPr>
        <w:t>. The exact boundaries between the inverted repeats and the single copies were determined</w:t>
      </w:r>
      <w:r w:rsidRPr="0024652D">
        <w:rPr>
          <w:rFonts w:cs="Times New Roman"/>
        </w:rPr>
        <w:t xml:space="preserve"> </w:t>
      </w:r>
      <w:r>
        <w:rPr>
          <w:rFonts w:cs="Times New Roman"/>
        </w:rPr>
        <w:t>manually. GenomeVx</w:t>
      </w:r>
      <w:hyperlink w:anchor="_ENREF_39" w:tooltip="Conant, 2008 #98" w:history="1">
        <w:r w:rsidR="004035D4">
          <w:rPr>
            <w:rFonts w:cs="Times New Roman"/>
          </w:rPr>
          <w:fldChar w:fldCharType="begin"/>
        </w:r>
        <w:r w:rsidR="004035D4">
          <w:rPr>
            <w:rFonts w:cs="Times New Roman"/>
          </w:rPr>
          <w:instrText xml:space="preserve"> ADDIN EN.CITE &lt;EndNote&gt;&lt;Cite&gt;&lt;Author&gt;Conant&lt;/Author&gt;&lt;Year&gt;2008&lt;/Year&gt;&lt;RecNum&gt;98&lt;/RecNum&gt;&lt;DisplayText&gt;&lt;style face="superscript"&gt;39&lt;/style&gt;&lt;/DisplayText&gt;&lt;record&gt;&lt;rec-number&gt;98&lt;/rec-number&gt;&lt;foreign-keys&gt;&lt;key app="EN" db-id="dpfs0apshre2w8ef9aapeadyz5dxxfsd0xp5"&gt;98&lt;/key&gt;&lt;/foreign-keys&gt;&lt;ref-type name="Journal Article"&gt;17&lt;/ref-type&gt;&lt;contributors&gt;&lt;authors&gt;&lt;author&gt;Conant, Gavin C.&lt;/author&gt;&lt;author&gt;Wolfe, Kenneth H.&lt;/author&gt;&lt;/authors&gt;&lt;/contributors&gt;&lt;titles&gt;&lt;title&gt;GenomeVx: simple web-based creation of editable circular chromosome maps&lt;/title&gt;&lt;secondary-title&gt;Bioinformatics&lt;/secondary-title&gt;&lt;/titles&gt;&lt;periodical&gt;&lt;full-title&gt;Bioinformatics&lt;/full-title&gt;&lt;/periodical&gt;&lt;pages&gt;861-862&lt;/pages&gt;&lt;volume&gt;24&lt;/volume&gt;&lt;number&gt;6&lt;/number&gt;&lt;dates&gt;&lt;year&gt;2008&lt;/year&gt;&lt;pub-dates&gt;&lt;date&gt;March 15, 2008&lt;/date&gt;&lt;/pub-dates&gt;&lt;/dates&gt;&lt;urls&gt;&lt;related-urls&gt;&lt;url&gt;http://bioinformatics.oxfordjournals.org/content/24/6/861.abstract&lt;/url&gt;&lt;/related-urls&gt;&lt;/urls&gt;&lt;electronic-resource-num&gt;10.1093/bioinformatics/btm598&lt;/electronic-resource-num&gt;&lt;/record&gt;&lt;/Cite&gt;&lt;Cite&gt;&lt;Author&gt;Conant&lt;/Author&gt;&lt;Year&gt;2008&lt;/Year&gt;&lt;RecNum&gt;98&lt;/RecNum&gt;&lt;record&gt;&lt;rec-number&gt;98&lt;/rec-number&gt;&lt;foreign-keys&gt;&lt;key app="EN" db-id="dpfs0apshre2w8ef9aapeadyz5dxxfsd0xp5"&gt;98&lt;/key&gt;&lt;/foreign-keys&gt;&lt;ref-type name="Journal Article"&gt;17&lt;/ref-type&gt;&lt;contributors&gt;&lt;authors&gt;&lt;author&gt;Conant, Gavin C.&lt;/author&gt;&lt;author&gt;Wolfe, Kenneth H.&lt;/author&gt;&lt;/authors&gt;&lt;/contributors&gt;&lt;titles&gt;&lt;title&gt;GenomeVx: simple web-based creation of editable circular chromosome maps&lt;/title&gt;&lt;secondary-title&gt;Bioinformatics&lt;/secondary-title&gt;&lt;/titles&gt;&lt;periodical&gt;&lt;full-title&gt;Bioinformatics&lt;/full-title&gt;&lt;/periodical&gt;&lt;pages&gt;861-862&lt;/pages&gt;&lt;volume&gt;24&lt;/volume&gt;&lt;number&gt;6&lt;/number&gt;&lt;dates&gt;&lt;year&gt;2008&lt;/year&gt;&lt;pub-dates&gt;&lt;date&gt;March 15, 2008&lt;/date&gt;&lt;/pub-dates&gt;&lt;/dates&gt;&lt;urls&gt;&lt;related-urls&gt;&lt;url&gt;http://bioinformatics.oxfordjournals.org/content/24/6/861.abstract&lt;/url&gt;&lt;/related-urls&gt;&lt;/urls&gt;&lt;electronic-resource-num&gt;10.1093/bioinformatics/btm598&lt;/electronic-resource-num&gt;&lt;/record&gt;&lt;/Cite&gt;&lt;/EndNote&gt;</w:instrText>
        </w:r>
        <w:r w:rsidR="004035D4">
          <w:rPr>
            <w:rFonts w:cs="Times New Roman"/>
          </w:rPr>
          <w:fldChar w:fldCharType="separate"/>
        </w:r>
        <w:r w:rsidR="004035D4" w:rsidRPr="004035D4">
          <w:rPr>
            <w:rFonts w:cs="Times New Roman"/>
            <w:noProof/>
            <w:vertAlign w:val="superscript"/>
          </w:rPr>
          <w:t>39</w:t>
        </w:r>
        <w:r w:rsidR="004035D4">
          <w:rPr>
            <w:rFonts w:cs="Times New Roman"/>
          </w:rPr>
          <w:fldChar w:fldCharType="end"/>
        </w:r>
      </w:hyperlink>
      <w:hyperlink w:anchor="_ENREF_30" w:tooltip="Conant, 2008 #98" w:history="1"/>
      <w:r>
        <w:rPr>
          <w:rFonts w:cs="Times New Roman"/>
        </w:rPr>
        <w:t xml:space="preserve"> was used to draw the circular map of the chloroplast genome.</w:t>
      </w:r>
    </w:p>
    <w:p w:rsidR="00455FD8" w:rsidRPr="006C550A" w:rsidRDefault="00455FD8" w:rsidP="007F2933">
      <w:pPr>
        <w:spacing w:after="0" w:line="480" w:lineRule="auto"/>
        <w:ind w:firstLine="708"/>
        <w:jc w:val="both"/>
      </w:pPr>
    </w:p>
    <w:p w:rsidR="00BC114E" w:rsidRPr="00B7063E" w:rsidRDefault="003A1B18" w:rsidP="00F94BB2">
      <w:pPr>
        <w:rPr>
          <w:b/>
          <w:lang w:val="fr-BE"/>
        </w:rPr>
      </w:pPr>
      <w:r w:rsidRPr="00B7063E">
        <w:rPr>
          <w:b/>
          <w:lang w:val="fr-BE"/>
        </w:rPr>
        <w:t>References</w:t>
      </w:r>
    </w:p>
    <w:p w:rsidR="004035D4" w:rsidRPr="004035D4" w:rsidRDefault="004C2F16" w:rsidP="004035D4">
      <w:pPr>
        <w:spacing w:after="0" w:line="240" w:lineRule="auto"/>
        <w:ind w:left="720" w:hanging="720"/>
        <w:rPr>
          <w:rFonts w:ascii="Calibri" w:hAnsi="Calibri"/>
          <w:noProof/>
          <w:lang w:val="fr-BE"/>
        </w:rPr>
      </w:pPr>
      <w:r w:rsidRPr="0077193C">
        <w:rPr>
          <w:rFonts w:ascii="Calibri" w:hAnsi="Calibri"/>
          <w:noProof/>
        </w:rPr>
        <w:fldChar w:fldCharType="begin"/>
      </w:r>
      <w:r w:rsidR="00BC114E" w:rsidRPr="00B7063E">
        <w:rPr>
          <w:lang w:val="fr-BE"/>
        </w:rPr>
        <w:instrText xml:space="preserve"> ADDIN EN.REFLIST </w:instrText>
      </w:r>
      <w:r w:rsidRPr="0077193C">
        <w:rPr>
          <w:rFonts w:ascii="Calibri" w:hAnsi="Calibri"/>
          <w:noProof/>
        </w:rPr>
        <w:fldChar w:fldCharType="separate"/>
      </w:r>
      <w:bookmarkStart w:id="19" w:name="_ENREF_1"/>
      <w:r w:rsidR="004035D4" w:rsidRPr="004035D4">
        <w:rPr>
          <w:rFonts w:ascii="Calibri" w:hAnsi="Calibri"/>
          <w:noProof/>
          <w:lang w:val="fr-BE"/>
        </w:rPr>
        <w:t>1</w:t>
      </w:r>
      <w:r w:rsidR="004035D4" w:rsidRPr="004035D4">
        <w:rPr>
          <w:rFonts w:ascii="Calibri" w:hAnsi="Calibri"/>
          <w:noProof/>
          <w:lang w:val="fr-BE"/>
        </w:rPr>
        <w:tab/>
        <w:t xml:space="preserve">Chatrou, L. W. et al. A new subfamilial and tribal classification of the pantropical flowering plant family Annonaceae informed by molecular phylogenetics. </w:t>
      </w:r>
      <w:r w:rsidR="004035D4" w:rsidRPr="004035D4">
        <w:rPr>
          <w:rFonts w:ascii="Calibri" w:hAnsi="Calibri"/>
          <w:i/>
          <w:noProof/>
          <w:lang w:val="fr-BE"/>
        </w:rPr>
        <w:t>Botanical Journal of the Linnean Society</w:t>
      </w:r>
      <w:r w:rsidR="004035D4" w:rsidRPr="004035D4">
        <w:rPr>
          <w:rFonts w:ascii="Calibri" w:hAnsi="Calibri"/>
          <w:noProof/>
          <w:lang w:val="fr-BE"/>
        </w:rPr>
        <w:t xml:space="preserve"> </w:t>
      </w:r>
      <w:r w:rsidR="004035D4" w:rsidRPr="004035D4">
        <w:rPr>
          <w:rFonts w:ascii="Calibri" w:hAnsi="Calibri"/>
          <w:b/>
          <w:noProof/>
          <w:lang w:val="fr-BE"/>
        </w:rPr>
        <w:t>169</w:t>
      </w:r>
      <w:r w:rsidR="004035D4" w:rsidRPr="004035D4">
        <w:rPr>
          <w:rFonts w:ascii="Calibri" w:hAnsi="Calibri"/>
          <w:noProof/>
          <w:lang w:val="fr-BE"/>
        </w:rPr>
        <w:t>, 5-40 (2012).</w:t>
      </w:r>
      <w:bookmarkEnd w:id="19"/>
    </w:p>
    <w:p w:rsidR="004035D4" w:rsidRPr="004035D4" w:rsidRDefault="004035D4" w:rsidP="004035D4">
      <w:pPr>
        <w:spacing w:after="0" w:line="240" w:lineRule="auto"/>
        <w:ind w:left="720" w:hanging="720"/>
        <w:rPr>
          <w:rFonts w:ascii="Calibri" w:hAnsi="Calibri"/>
          <w:noProof/>
          <w:lang w:val="fr-BE"/>
        </w:rPr>
      </w:pPr>
      <w:bookmarkStart w:id="20" w:name="_ENREF_2"/>
      <w:r w:rsidRPr="004035D4">
        <w:rPr>
          <w:rFonts w:ascii="Calibri" w:hAnsi="Calibri"/>
          <w:noProof/>
          <w:lang w:val="fr-BE"/>
        </w:rPr>
        <w:t>2</w:t>
      </w:r>
      <w:r w:rsidRPr="004035D4">
        <w:rPr>
          <w:rFonts w:ascii="Calibri" w:hAnsi="Calibri"/>
          <w:noProof/>
          <w:lang w:val="fr-BE"/>
        </w:rPr>
        <w:tab/>
        <w:t xml:space="preserve">van Gemerden, B. S., Olff, H., Parren, M. P. E. &amp; Bongers, F. The pristine rain forest? Remnants of historical human impacts on current tree species composition and diversity. </w:t>
      </w:r>
      <w:r w:rsidRPr="004035D4">
        <w:rPr>
          <w:rFonts w:ascii="Calibri" w:hAnsi="Calibri"/>
          <w:i/>
          <w:noProof/>
          <w:lang w:val="fr-BE"/>
        </w:rPr>
        <w:t>Journal of Biogeography</w:t>
      </w:r>
      <w:r w:rsidRPr="004035D4">
        <w:rPr>
          <w:rFonts w:ascii="Calibri" w:hAnsi="Calibri"/>
          <w:noProof/>
          <w:lang w:val="fr-BE"/>
        </w:rPr>
        <w:t xml:space="preserve"> </w:t>
      </w:r>
      <w:r w:rsidRPr="004035D4">
        <w:rPr>
          <w:rFonts w:ascii="Calibri" w:hAnsi="Calibri"/>
          <w:b/>
          <w:noProof/>
          <w:lang w:val="fr-BE"/>
        </w:rPr>
        <w:t>30</w:t>
      </w:r>
      <w:r w:rsidRPr="004035D4">
        <w:rPr>
          <w:rFonts w:ascii="Calibri" w:hAnsi="Calibri"/>
          <w:noProof/>
          <w:lang w:val="fr-BE"/>
        </w:rPr>
        <w:t>, 1381-1390 (2003).</w:t>
      </w:r>
      <w:bookmarkEnd w:id="20"/>
    </w:p>
    <w:p w:rsidR="004035D4" w:rsidRPr="004035D4" w:rsidRDefault="004035D4" w:rsidP="004035D4">
      <w:pPr>
        <w:spacing w:after="0" w:line="240" w:lineRule="auto"/>
        <w:ind w:left="720" w:hanging="720"/>
        <w:rPr>
          <w:rFonts w:ascii="Calibri" w:hAnsi="Calibri"/>
          <w:noProof/>
          <w:lang w:val="fr-BE"/>
        </w:rPr>
      </w:pPr>
      <w:bookmarkStart w:id="21" w:name="_ENREF_3"/>
      <w:r w:rsidRPr="004035D4">
        <w:rPr>
          <w:rFonts w:ascii="Calibri" w:hAnsi="Calibri"/>
          <w:noProof/>
          <w:lang w:val="fr-BE"/>
        </w:rPr>
        <w:t>3</w:t>
      </w:r>
      <w:r w:rsidRPr="004035D4">
        <w:rPr>
          <w:rFonts w:ascii="Calibri" w:hAnsi="Calibri"/>
          <w:noProof/>
          <w:lang w:val="fr-BE"/>
        </w:rPr>
        <w:tab/>
        <w:t xml:space="preserve">Gentry, A. H. Tree species richness of upper Amazonian forests. </w:t>
      </w:r>
      <w:r w:rsidRPr="004035D4">
        <w:rPr>
          <w:rFonts w:ascii="Calibri" w:hAnsi="Calibri"/>
          <w:i/>
          <w:noProof/>
          <w:lang w:val="fr-BE"/>
        </w:rPr>
        <w:t>Proceedings of the National Academy of Sciences</w:t>
      </w:r>
      <w:r w:rsidRPr="004035D4">
        <w:rPr>
          <w:rFonts w:ascii="Calibri" w:hAnsi="Calibri"/>
          <w:noProof/>
          <w:lang w:val="fr-BE"/>
        </w:rPr>
        <w:t xml:space="preserve"> </w:t>
      </w:r>
      <w:r w:rsidRPr="004035D4">
        <w:rPr>
          <w:rFonts w:ascii="Calibri" w:hAnsi="Calibri"/>
          <w:b/>
          <w:noProof/>
          <w:lang w:val="fr-BE"/>
        </w:rPr>
        <w:t>85</w:t>
      </w:r>
      <w:r w:rsidRPr="004035D4">
        <w:rPr>
          <w:rFonts w:ascii="Calibri" w:hAnsi="Calibri"/>
          <w:noProof/>
          <w:lang w:val="fr-BE"/>
        </w:rPr>
        <w:t>, 156-159 (1988).</w:t>
      </w:r>
      <w:bookmarkEnd w:id="21"/>
    </w:p>
    <w:p w:rsidR="004035D4" w:rsidRPr="004035D4" w:rsidRDefault="004035D4" w:rsidP="004035D4">
      <w:pPr>
        <w:spacing w:after="0" w:line="240" w:lineRule="auto"/>
        <w:ind w:left="720" w:hanging="720"/>
        <w:rPr>
          <w:rFonts w:ascii="Calibri" w:hAnsi="Calibri"/>
          <w:noProof/>
          <w:lang w:val="fr-BE"/>
        </w:rPr>
      </w:pPr>
      <w:bookmarkStart w:id="22" w:name="_ENREF_4"/>
      <w:r w:rsidRPr="004035D4">
        <w:rPr>
          <w:rFonts w:ascii="Calibri" w:hAnsi="Calibri"/>
          <w:noProof/>
          <w:lang w:val="fr-BE"/>
        </w:rPr>
        <w:t>4</w:t>
      </w:r>
      <w:r w:rsidRPr="004035D4">
        <w:rPr>
          <w:rFonts w:ascii="Calibri" w:hAnsi="Calibri"/>
          <w:noProof/>
          <w:lang w:val="fr-BE"/>
        </w:rPr>
        <w:tab/>
        <w:t xml:space="preserve">Valencia, R., Balslev, H. &amp; Paz Y Miño C, G. High tree alpha-diversity in Amazonian Ecuador. </w:t>
      </w:r>
      <w:r w:rsidRPr="004035D4">
        <w:rPr>
          <w:rFonts w:ascii="Calibri" w:hAnsi="Calibri"/>
          <w:i/>
          <w:noProof/>
          <w:lang w:val="fr-BE"/>
        </w:rPr>
        <w:t>Biodivers Conserv</w:t>
      </w:r>
      <w:r w:rsidRPr="004035D4">
        <w:rPr>
          <w:rFonts w:ascii="Calibri" w:hAnsi="Calibri"/>
          <w:noProof/>
          <w:lang w:val="fr-BE"/>
        </w:rPr>
        <w:t xml:space="preserve"> </w:t>
      </w:r>
      <w:r w:rsidRPr="004035D4">
        <w:rPr>
          <w:rFonts w:ascii="Calibri" w:hAnsi="Calibri"/>
          <w:b/>
          <w:noProof/>
          <w:lang w:val="fr-BE"/>
        </w:rPr>
        <w:t>3</w:t>
      </w:r>
      <w:r w:rsidRPr="004035D4">
        <w:rPr>
          <w:rFonts w:ascii="Calibri" w:hAnsi="Calibri"/>
          <w:noProof/>
          <w:lang w:val="fr-BE"/>
        </w:rPr>
        <w:t>, 21-28 (1994).</w:t>
      </w:r>
      <w:bookmarkEnd w:id="22"/>
    </w:p>
    <w:p w:rsidR="004035D4" w:rsidRPr="004035D4" w:rsidRDefault="004035D4" w:rsidP="004035D4">
      <w:pPr>
        <w:spacing w:after="0" w:line="240" w:lineRule="auto"/>
        <w:ind w:left="720" w:hanging="720"/>
        <w:rPr>
          <w:rFonts w:ascii="Calibri" w:hAnsi="Calibri"/>
          <w:noProof/>
          <w:lang w:val="fr-BE"/>
        </w:rPr>
      </w:pPr>
      <w:bookmarkStart w:id="23" w:name="_ENREF_5"/>
      <w:r w:rsidRPr="004035D4">
        <w:rPr>
          <w:rFonts w:ascii="Calibri" w:hAnsi="Calibri"/>
          <w:noProof/>
          <w:lang w:val="fr-BE"/>
        </w:rPr>
        <w:t>5</w:t>
      </w:r>
      <w:r w:rsidRPr="004035D4">
        <w:rPr>
          <w:rFonts w:ascii="Calibri" w:hAnsi="Calibri"/>
          <w:noProof/>
          <w:lang w:val="fr-BE"/>
        </w:rPr>
        <w:tab/>
        <w:t xml:space="preserve">Pirie, M. D., Chatrou, L. W., Mols, J. B., Erkens, R. H. J. &amp; Oosterhof, J. ‘Andean-centred’ genera in the short-branch clade of Annonaceae: testing biogeographical hypotheses using phylogeny reconstruction and molecular dating. </w:t>
      </w:r>
      <w:r w:rsidRPr="004035D4">
        <w:rPr>
          <w:rFonts w:ascii="Calibri" w:hAnsi="Calibri"/>
          <w:i/>
          <w:noProof/>
          <w:lang w:val="fr-BE"/>
        </w:rPr>
        <w:t>Journal of Biogeography</w:t>
      </w:r>
      <w:r w:rsidRPr="004035D4">
        <w:rPr>
          <w:rFonts w:ascii="Calibri" w:hAnsi="Calibri"/>
          <w:noProof/>
          <w:lang w:val="fr-BE"/>
        </w:rPr>
        <w:t xml:space="preserve"> </w:t>
      </w:r>
      <w:r w:rsidRPr="004035D4">
        <w:rPr>
          <w:rFonts w:ascii="Calibri" w:hAnsi="Calibri"/>
          <w:b/>
          <w:noProof/>
          <w:lang w:val="fr-BE"/>
        </w:rPr>
        <w:t>33</w:t>
      </w:r>
      <w:r w:rsidRPr="004035D4">
        <w:rPr>
          <w:rFonts w:ascii="Calibri" w:hAnsi="Calibri"/>
          <w:noProof/>
          <w:lang w:val="fr-BE"/>
        </w:rPr>
        <w:t>, 31-46 (2006).</w:t>
      </w:r>
      <w:bookmarkEnd w:id="23"/>
    </w:p>
    <w:p w:rsidR="004035D4" w:rsidRPr="004035D4" w:rsidRDefault="004035D4" w:rsidP="004035D4">
      <w:pPr>
        <w:spacing w:after="0" w:line="240" w:lineRule="auto"/>
        <w:ind w:left="720" w:hanging="720"/>
        <w:rPr>
          <w:rFonts w:ascii="Calibri" w:hAnsi="Calibri"/>
          <w:noProof/>
          <w:lang w:val="fr-BE"/>
        </w:rPr>
      </w:pPr>
      <w:bookmarkStart w:id="24" w:name="_ENREF_6"/>
      <w:r w:rsidRPr="004035D4">
        <w:rPr>
          <w:rFonts w:ascii="Calibri" w:hAnsi="Calibri"/>
          <w:noProof/>
          <w:lang w:val="fr-BE"/>
        </w:rPr>
        <w:t>6</w:t>
      </w:r>
      <w:r w:rsidRPr="004035D4">
        <w:rPr>
          <w:rFonts w:ascii="Calibri" w:hAnsi="Calibri"/>
          <w:noProof/>
          <w:lang w:val="fr-BE"/>
        </w:rPr>
        <w:tab/>
        <w:t xml:space="preserve">Erkens, R. H. J., Maas, J. W. &amp; Couvreur, T. L. P. From Africa via Europe to South America: migrational route of a species-rich genus of Neotropical lowland rain forest trees (Guatteria, Annonaceae). </w:t>
      </w:r>
      <w:r w:rsidRPr="004035D4">
        <w:rPr>
          <w:rFonts w:ascii="Calibri" w:hAnsi="Calibri"/>
          <w:i/>
          <w:noProof/>
          <w:lang w:val="fr-BE"/>
        </w:rPr>
        <w:t>Journal of Biogeography</w:t>
      </w:r>
      <w:r w:rsidRPr="004035D4">
        <w:rPr>
          <w:rFonts w:ascii="Calibri" w:hAnsi="Calibri"/>
          <w:noProof/>
          <w:lang w:val="fr-BE"/>
        </w:rPr>
        <w:t xml:space="preserve"> </w:t>
      </w:r>
      <w:r w:rsidRPr="004035D4">
        <w:rPr>
          <w:rFonts w:ascii="Calibri" w:hAnsi="Calibri"/>
          <w:b/>
          <w:noProof/>
          <w:lang w:val="fr-BE"/>
        </w:rPr>
        <w:t>36</w:t>
      </w:r>
      <w:r w:rsidRPr="004035D4">
        <w:rPr>
          <w:rFonts w:ascii="Calibri" w:hAnsi="Calibri"/>
          <w:noProof/>
          <w:lang w:val="fr-BE"/>
        </w:rPr>
        <w:t>, 2338-2352 (2009).</w:t>
      </w:r>
      <w:bookmarkEnd w:id="24"/>
    </w:p>
    <w:p w:rsidR="004035D4" w:rsidRPr="004035D4" w:rsidRDefault="004035D4" w:rsidP="004035D4">
      <w:pPr>
        <w:spacing w:after="0" w:line="240" w:lineRule="auto"/>
        <w:ind w:left="720" w:hanging="720"/>
        <w:rPr>
          <w:rFonts w:ascii="Calibri" w:hAnsi="Calibri"/>
          <w:noProof/>
          <w:lang w:val="fr-BE"/>
        </w:rPr>
      </w:pPr>
      <w:bookmarkStart w:id="25" w:name="_ENREF_7"/>
      <w:r w:rsidRPr="004035D4">
        <w:rPr>
          <w:rFonts w:ascii="Calibri" w:hAnsi="Calibri"/>
          <w:noProof/>
          <w:lang w:val="fr-BE"/>
        </w:rPr>
        <w:t>7</w:t>
      </w:r>
      <w:r w:rsidRPr="004035D4">
        <w:rPr>
          <w:rFonts w:ascii="Calibri" w:hAnsi="Calibri"/>
          <w:noProof/>
          <w:lang w:val="fr-BE"/>
        </w:rPr>
        <w:tab/>
        <w:t xml:space="preserve">Chaowasku, T. et al. A plastid DNA phylogeny of tribe Miliuseae: Insights into relationships and character evolution in one of the most recalcitrant major clades of Annonaceae. </w:t>
      </w:r>
      <w:r w:rsidRPr="004035D4">
        <w:rPr>
          <w:rFonts w:ascii="Calibri" w:hAnsi="Calibri"/>
          <w:i/>
          <w:noProof/>
          <w:lang w:val="fr-BE"/>
        </w:rPr>
        <w:t>American Journal of Botany</w:t>
      </w:r>
      <w:r w:rsidRPr="004035D4">
        <w:rPr>
          <w:rFonts w:ascii="Calibri" w:hAnsi="Calibri"/>
          <w:noProof/>
          <w:lang w:val="fr-BE"/>
        </w:rPr>
        <w:t xml:space="preserve"> </w:t>
      </w:r>
      <w:r w:rsidRPr="004035D4">
        <w:rPr>
          <w:rFonts w:ascii="Calibri" w:hAnsi="Calibri"/>
          <w:b/>
          <w:noProof/>
          <w:lang w:val="fr-BE"/>
        </w:rPr>
        <w:t>101</w:t>
      </w:r>
      <w:r w:rsidRPr="004035D4">
        <w:rPr>
          <w:rFonts w:ascii="Calibri" w:hAnsi="Calibri"/>
          <w:noProof/>
          <w:lang w:val="fr-BE"/>
        </w:rPr>
        <w:t>, 691-709 (2014).</w:t>
      </w:r>
      <w:bookmarkEnd w:id="25"/>
    </w:p>
    <w:p w:rsidR="004035D4" w:rsidRPr="004035D4" w:rsidRDefault="004035D4" w:rsidP="004035D4">
      <w:pPr>
        <w:spacing w:after="0" w:line="240" w:lineRule="auto"/>
        <w:ind w:left="720" w:hanging="720"/>
        <w:rPr>
          <w:rFonts w:ascii="Calibri" w:hAnsi="Calibri"/>
          <w:noProof/>
          <w:lang w:val="fr-BE"/>
        </w:rPr>
      </w:pPr>
      <w:bookmarkStart w:id="26" w:name="_ENREF_8"/>
      <w:r w:rsidRPr="004035D4">
        <w:rPr>
          <w:rFonts w:ascii="Calibri" w:hAnsi="Calibri"/>
          <w:noProof/>
          <w:lang w:val="fr-BE"/>
        </w:rPr>
        <w:t>8</w:t>
      </w:r>
      <w:r w:rsidRPr="004035D4">
        <w:rPr>
          <w:rFonts w:ascii="Calibri" w:hAnsi="Calibri"/>
          <w:noProof/>
          <w:lang w:val="fr-BE"/>
        </w:rPr>
        <w:tab/>
        <w:t xml:space="preserve">Su, Y. &amp; Saunders, R. Evolutionary divergence times in the Annonaceae: evidence of a late Miocene origin of Pseuduvaria in Sundaland with subsequent diversification in New Guinea. </w:t>
      </w:r>
      <w:r w:rsidRPr="004035D4">
        <w:rPr>
          <w:rFonts w:ascii="Calibri" w:hAnsi="Calibri"/>
          <w:i/>
          <w:noProof/>
          <w:lang w:val="fr-BE"/>
        </w:rPr>
        <w:t>BMC Evolutionary Biology</w:t>
      </w:r>
      <w:r w:rsidRPr="004035D4">
        <w:rPr>
          <w:rFonts w:ascii="Calibri" w:hAnsi="Calibri"/>
          <w:noProof/>
          <w:lang w:val="fr-BE"/>
        </w:rPr>
        <w:t xml:space="preserve"> </w:t>
      </w:r>
      <w:r w:rsidRPr="004035D4">
        <w:rPr>
          <w:rFonts w:ascii="Calibri" w:hAnsi="Calibri"/>
          <w:b/>
          <w:noProof/>
          <w:lang w:val="fr-BE"/>
        </w:rPr>
        <w:t>9</w:t>
      </w:r>
      <w:r w:rsidRPr="004035D4">
        <w:rPr>
          <w:rFonts w:ascii="Calibri" w:hAnsi="Calibri"/>
          <w:noProof/>
          <w:lang w:val="fr-BE"/>
        </w:rPr>
        <w:t>, 153 (2009).</w:t>
      </w:r>
      <w:bookmarkEnd w:id="26"/>
    </w:p>
    <w:p w:rsidR="004035D4" w:rsidRPr="004035D4" w:rsidRDefault="004035D4" w:rsidP="004035D4">
      <w:pPr>
        <w:spacing w:after="0" w:line="240" w:lineRule="auto"/>
        <w:ind w:left="720" w:hanging="720"/>
        <w:rPr>
          <w:rFonts w:ascii="Calibri" w:hAnsi="Calibri"/>
          <w:noProof/>
          <w:lang w:val="fr-BE"/>
        </w:rPr>
      </w:pPr>
      <w:bookmarkStart w:id="27" w:name="_ENREF_9"/>
      <w:r w:rsidRPr="004035D4">
        <w:rPr>
          <w:rFonts w:ascii="Calibri" w:hAnsi="Calibri"/>
          <w:noProof/>
          <w:lang w:val="fr-BE"/>
        </w:rPr>
        <w:t>9</w:t>
      </w:r>
      <w:r w:rsidRPr="004035D4">
        <w:rPr>
          <w:rFonts w:ascii="Calibri" w:hAnsi="Calibri"/>
          <w:noProof/>
          <w:lang w:val="fr-BE"/>
        </w:rPr>
        <w:tab/>
        <w:t xml:space="preserve">Erkens, R. H. J. et al. A decade of uncertainty: Resolving the phylogenetic position of Diclinanona (Annonaceae), including taxonomic notes and a key to the species. </w:t>
      </w:r>
      <w:r w:rsidRPr="004035D4">
        <w:rPr>
          <w:rFonts w:ascii="Calibri" w:hAnsi="Calibri"/>
          <w:i/>
          <w:noProof/>
          <w:lang w:val="fr-BE"/>
        </w:rPr>
        <w:t>Taxon</w:t>
      </w:r>
      <w:r w:rsidRPr="004035D4">
        <w:rPr>
          <w:rFonts w:ascii="Calibri" w:hAnsi="Calibri"/>
          <w:noProof/>
          <w:lang w:val="fr-BE"/>
        </w:rPr>
        <w:t xml:space="preserve"> </w:t>
      </w:r>
      <w:r w:rsidRPr="004035D4">
        <w:rPr>
          <w:rFonts w:ascii="Calibri" w:hAnsi="Calibri"/>
          <w:b/>
          <w:noProof/>
          <w:lang w:val="fr-BE"/>
        </w:rPr>
        <w:t>63</w:t>
      </w:r>
      <w:r w:rsidRPr="004035D4">
        <w:rPr>
          <w:rFonts w:ascii="Calibri" w:hAnsi="Calibri"/>
          <w:noProof/>
          <w:lang w:val="fr-BE"/>
        </w:rPr>
        <w:t>, 1244–1252 (2014).</w:t>
      </w:r>
      <w:bookmarkEnd w:id="27"/>
    </w:p>
    <w:p w:rsidR="004035D4" w:rsidRPr="004035D4" w:rsidRDefault="004035D4" w:rsidP="004035D4">
      <w:pPr>
        <w:spacing w:after="0" w:line="240" w:lineRule="auto"/>
        <w:ind w:left="720" w:hanging="720"/>
        <w:rPr>
          <w:rFonts w:ascii="Calibri" w:hAnsi="Calibri"/>
          <w:noProof/>
          <w:lang w:val="fr-BE"/>
        </w:rPr>
      </w:pPr>
      <w:bookmarkStart w:id="28" w:name="_ENREF_10"/>
      <w:r w:rsidRPr="004035D4">
        <w:rPr>
          <w:rFonts w:ascii="Calibri" w:hAnsi="Calibri"/>
          <w:noProof/>
          <w:lang w:val="fr-BE"/>
        </w:rPr>
        <w:t>10</w:t>
      </w:r>
      <w:r w:rsidRPr="004035D4">
        <w:rPr>
          <w:rFonts w:ascii="Calibri" w:hAnsi="Calibri"/>
          <w:noProof/>
          <w:lang w:val="fr-BE"/>
        </w:rPr>
        <w:tab/>
        <w:t xml:space="preserve">Chatrou, L. W. et al. Flanking regions of monomorphic microsatellite loci provide a new source of data for plant species-level phylogenetics. </w:t>
      </w:r>
      <w:r w:rsidRPr="004035D4">
        <w:rPr>
          <w:rFonts w:ascii="Calibri" w:hAnsi="Calibri"/>
          <w:i/>
          <w:noProof/>
          <w:lang w:val="fr-BE"/>
        </w:rPr>
        <w:t>Molecular Phylogenetics and Evolution</w:t>
      </w:r>
      <w:r w:rsidRPr="004035D4">
        <w:rPr>
          <w:rFonts w:ascii="Calibri" w:hAnsi="Calibri"/>
          <w:noProof/>
          <w:lang w:val="fr-BE"/>
        </w:rPr>
        <w:t xml:space="preserve"> </w:t>
      </w:r>
      <w:r w:rsidRPr="004035D4">
        <w:rPr>
          <w:rFonts w:ascii="Calibri" w:hAnsi="Calibri"/>
          <w:b/>
          <w:noProof/>
          <w:lang w:val="fr-BE"/>
        </w:rPr>
        <w:t>53</w:t>
      </w:r>
      <w:r w:rsidRPr="004035D4">
        <w:rPr>
          <w:rFonts w:ascii="Calibri" w:hAnsi="Calibri"/>
          <w:noProof/>
          <w:lang w:val="fr-BE"/>
        </w:rPr>
        <w:t>, 726-733 (2009).</w:t>
      </w:r>
      <w:bookmarkEnd w:id="28"/>
    </w:p>
    <w:p w:rsidR="004035D4" w:rsidRPr="004035D4" w:rsidRDefault="004035D4" w:rsidP="004035D4">
      <w:pPr>
        <w:spacing w:after="0" w:line="240" w:lineRule="auto"/>
        <w:ind w:left="720" w:hanging="720"/>
        <w:rPr>
          <w:rFonts w:ascii="Calibri" w:hAnsi="Calibri"/>
          <w:noProof/>
          <w:lang w:val="fr-BE"/>
        </w:rPr>
      </w:pPr>
      <w:bookmarkStart w:id="29" w:name="_ENREF_11"/>
      <w:r w:rsidRPr="004035D4">
        <w:rPr>
          <w:rFonts w:ascii="Calibri" w:hAnsi="Calibri"/>
          <w:noProof/>
          <w:lang w:val="fr-BE"/>
        </w:rPr>
        <w:t>11</w:t>
      </w:r>
      <w:r w:rsidRPr="004035D4">
        <w:rPr>
          <w:rFonts w:ascii="Calibri" w:hAnsi="Calibri"/>
          <w:noProof/>
          <w:lang w:val="fr-BE"/>
        </w:rPr>
        <w:tab/>
        <w:t xml:space="preserve">Thongpairoj, U.-S. </w:t>
      </w:r>
      <w:r w:rsidRPr="004035D4">
        <w:rPr>
          <w:rFonts w:ascii="Calibri" w:hAnsi="Calibri"/>
          <w:i/>
          <w:noProof/>
          <w:lang w:val="fr-BE"/>
        </w:rPr>
        <w:t>Taxonomy and molecular phylogeny of Artabotrys R.Brown and palynology of the tribe Unoneae (Annonaceae)</w:t>
      </w:r>
      <w:r w:rsidRPr="004035D4">
        <w:rPr>
          <w:rFonts w:ascii="Calibri" w:hAnsi="Calibri"/>
          <w:noProof/>
          <w:lang w:val="fr-BE"/>
        </w:rPr>
        <w:t xml:space="preserve"> PhD thesis, Chiang Mai University, Thailand, (2008).</w:t>
      </w:r>
      <w:bookmarkEnd w:id="29"/>
    </w:p>
    <w:p w:rsidR="004035D4" w:rsidRPr="004035D4" w:rsidRDefault="004035D4" w:rsidP="004035D4">
      <w:pPr>
        <w:spacing w:after="0" w:line="240" w:lineRule="auto"/>
        <w:ind w:left="720" w:hanging="720"/>
        <w:rPr>
          <w:rFonts w:ascii="Calibri" w:hAnsi="Calibri"/>
          <w:noProof/>
          <w:lang w:val="fr-BE"/>
        </w:rPr>
      </w:pPr>
      <w:bookmarkStart w:id="30" w:name="_ENREF_12"/>
      <w:r w:rsidRPr="004035D4">
        <w:rPr>
          <w:rFonts w:ascii="Calibri" w:hAnsi="Calibri"/>
          <w:noProof/>
          <w:lang w:val="fr-BE"/>
        </w:rPr>
        <w:t>12</w:t>
      </w:r>
      <w:r w:rsidRPr="004035D4">
        <w:rPr>
          <w:rFonts w:ascii="Calibri" w:hAnsi="Calibri"/>
          <w:noProof/>
          <w:lang w:val="fr-BE"/>
        </w:rPr>
        <w:tab/>
        <w:t xml:space="preserve">Staats, M. et al. Genomic treasure troves: complete genome sequencing of herbarium and insect museum specimens. </w:t>
      </w:r>
      <w:r w:rsidRPr="004035D4">
        <w:rPr>
          <w:rFonts w:ascii="Calibri" w:hAnsi="Calibri"/>
          <w:i/>
          <w:noProof/>
          <w:lang w:val="fr-BE"/>
        </w:rPr>
        <w:t>PLoS ONE</w:t>
      </w:r>
      <w:r w:rsidRPr="004035D4">
        <w:rPr>
          <w:rFonts w:ascii="Calibri" w:hAnsi="Calibri"/>
          <w:noProof/>
          <w:lang w:val="fr-BE"/>
        </w:rPr>
        <w:t xml:space="preserve"> </w:t>
      </w:r>
      <w:r w:rsidRPr="004035D4">
        <w:rPr>
          <w:rFonts w:ascii="Calibri" w:hAnsi="Calibri"/>
          <w:b/>
          <w:noProof/>
          <w:lang w:val="fr-BE"/>
        </w:rPr>
        <w:t>8</w:t>
      </w:r>
      <w:r w:rsidRPr="004035D4">
        <w:rPr>
          <w:rFonts w:ascii="Calibri" w:hAnsi="Calibri"/>
          <w:noProof/>
          <w:lang w:val="fr-BE"/>
        </w:rPr>
        <w:t>, e69189 (2013).</w:t>
      </w:r>
      <w:bookmarkEnd w:id="30"/>
    </w:p>
    <w:p w:rsidR="004035D4" w:rsidRPr="004035D4" w:rsidRDefault="004035D4" w:rsidP="004035D4">
      <w:pPr>
        <w:spacing w:after="0" w:line="240" w:lineRule="auto"/>
        <w:ind w:left="720" w:hanging="720"/>
        <w:rPr>
          <w:rFonts w:ascii="Calibri" w:hAnsi="Calibri"/>
          <w:noProof/>
          <w:lang w:val="fr-BE"/>
        </w:rPr>
      </w:pPr>
      <w:bookmarkStart w:id="31" w:name="_ENREF_13"/>
      <w:r w:rsidRPr="004035D4">
        <w:rPr>
          <w:rFonts w:ascii="Calibri" w:hAnsi="Calibri"/>
          <w:noProof/>
          <w:lang w:val="fr-BE"/>
        </w:rPr>
        <w:t>13</w:t>
      </w:r>
      <w:r w:rsidRPr="004035D4">
        <w:rPr>
          <w:rFonts w:ascii="Calibri" w:hAnsi="Calibri"/>
          <w:noProof/>
          <w:lang w:val="fr-BE"/>
        </w:rPr>
        <w:tab/>
        <w:t xml:space="preserve">Bortiri, E., Coleman-Derr, D., Lazo, G. R., Anderson, O. D. &amp; Gu, Y. Q. The complete chloroplast genome sequence of Brachypodium distachyon: sequence comparison and phylogenetic analysis of eight grass plastomes. </w:t>
      </w:r>
      <w:r w:rsidRPr="004035D4">
        <w:rPr>
          <w:rFonts w:ascii="Calibri" w:hAnsi="Calibri"/>
          <w:i/>
          <w:noProof/>
          <w:lang w:val="fr-BE"/>
        </w:rPr>
        <w:t>BMC Research Notes</w:t>
      </w:r>
      <w:r w:rsidRPr="004035D4">
        <w:rPr>
          <w:rFonts w:ascii="Calibri" w:hAnsi="Calibri"/>
          <w:noProof/>
          <w:lang w:val="fr-BE"/>
        </w:rPr>
        <w:t xml:space="preserve"> </w:t>
      </w:r>
      <w:r w:rsidRPr="004035D4">
        <w:rPr>
          <w:rFonts w:ascii="Calibri" w:hAnsi="Calibri"/>
          <w:b/>
          <w:noProof/>
          <w:lang w:val="fr-BE"/>
        </w:rPr>
        <w:t>1</w:t>
      </w:r>
      <w:r w:rsidRPr="004035D4">
        <w:rPr>
          <w:rFonts w:ascii="Calibri" w:hAnsi="Calibri"/>
          <w:noProof/>
          <w:lang w:val="fr-BE"/>
        </w:rPr>
        <w:t>, 61-61 (2008).</w:t>
      </w:r>
      <w:bookmarkEnd w:id="31"/>
    </w:p>
    <w:p w:rsidR="004035D4" w:rsidRPr="004035D4" w:rsidRDefault="004035D4" w:rsidP="004035D4">
      <w:pPr>
        <w:spacing w:after="0" w:line="240" w:lineRule="auto"/>
        <w:ind w:left="720" w:hanging="720"/>
        <w:rPr>
          <w:rFonts w:ascii="Calibri" w:hAnsi="Calibri"/>
          <w:noProof/>
          <w:lang w:val="fr-BE"/>
        </w:rPr>
      </w:pPr>
      <w:bookmarkStart w:id="32" w:name="_ENREF_14"/>
      <w:r w:rsidRPr="004035D4">
        <w:rPr>
          <w:rFonts w:ascii="Calibri" w:hAnsi="Calibri"/>
          <w:noProof/>
          <w:lang w:val="fr-BE"/>
        </w:rPr>
        <w:t>14</w:t>
      </w:r>
      <w:r w:rsidRPr="004035D4">
        <w:rPr>
          <w:rFonts w:ascii="Calibri" w:hAnsi="Calibri"/>
          <w:noProof/>
          <w:lang w:val="fr-BE"/>
        </w:rPr>
        <w:tab/>
        <w:t xml:space="preserve">Huang, H., Shi, C., Liu, Y., Mao, S.-Y. &amp; Gao, L.-Z. Thirteen Camellia chloroplast genome sequences determined by high-throughput sequencing: genome structure and phylogenetic relationships. </w:t>
      </w:r>
      <w:r w:rsidRPr="004035D4">
        <w:rPr>
          <w:rFonts w:ascii="Calibri" w:hAnsi="Calibri"/>
          <w:i/>
          <w:noProof/>
          <w:lang w:val="fr-BE"/>
        </w:rPr>
        <w:t>BMC Evolutionary Biology</w:t>
      </w:r>
      <w:r w:rsidRPr="004035D4">
        <w:rPr>
          <w:rFonts w:ascii="Calibri" w:hAnsi="Calibri"/>
          <w:noProof/>
          <w:lang w:val="fr-BE"/>
        </w:rPr>
        <w:t xml:space="preserve"> </w:t>
      </w:r>
      <w:r w:rsidRPr="004035D4">
        <w:rPr>
          <w:rFonts w:ascii="Calibri" w:hAnsi="Calibri"/>
          <w:b/>
          <w:noProof/>
          <w:lang w:val="fr-BE"/>
        </w:rPr>
        <w:t>14</w:t>
      </w:r>
      <w:r w:rsidRPr="004035D4">
        <w:rPr>
          <w:rFonts w:ascii="Calibri" w:hAnsi="Calibri"/>
          <w:noProof/>
          <w:lang w:val="fr-BE"/>
        </w:rPr>
        <w:t>, 151 (2014).</w:t>
      </w:r>
      <w:bookmarkEnd w:id="32"/>
    </w:p>
    <w:p w:rsidR="004035D4" w:rsidRPr="004035D4" w:rsidRDefault="004035D4" w:rsidP="004035D4">
      <w:pPr>
        <w:spacing w:after="0" w:line="240" w:lineRule="auto"/>
        <w:ind w:left="720" w:hanging="720"/>
        <w:rPr>
          <w:rFonts w:ascii="Calibri" w:hAnsi="Calibri"/>
          <w:noProof/>
          <w:lang w:val="fr-BE"/>
        </w:rPr>
      </w:pPr>
      <w:bookmarkStart w:id="33" w:name="_ENREF_15"/>
      <w:r w:rsidRPr="004035D4">
        <w:rPr>
          <w:rFonts w:ascii="Calibri" w:hAnsi="Calibri"/>
          <w:noProof/>
          <w:lang w:val="fr-BE"/>
        </w:rPr>
        <w:t>15</w:t>
      </w:r>
      <w:r w:rsidRPr="004035D4">
        <w:rPr>
          <w:rFonts w:ascii="Calibri" w:hAnsi="Calibri"/>
          <w:noProof/>
          <w:lang w:val="fr-BE"/>
        </w:rPr>
        <w:tab/>
        <w:t xml:space="preserve">Matsuoka, Y., Yamazaki, Y., Ogihara, Y. &amp; Tsunewaki, K. Whole Chloroplast Genome Comparison of Rice, Maize, and Wheat: Implications for Chloroplast Gene Diversification and Phylogeny of Cereals. </w:t>
      </w:r>
      <w:r w:rsidRPr="004035D4">
        <w:rPr>
          <w:rFonts w:ascii="Calibri" w:hAnsi="Calibri"/>
          <w:i/>
          <w:noProof/>
          <w:lang w:val="fr-BE"/>
        </w:rPr>
        <w:t>Molecular Biology and Evolution</w:t>
      </w:r>
      <w:r w:rsidRPr="004035D4">
        <w:rPr>
          <w:rFonts w:ascii="Calibri" w:hAnsi="Calibri"/>
          <w:noProof/>
          <w:lang w:val="fr-BE"/>
        </w:rPr>
        <w:t xml:space="preserve"> </w:t>
      </w:r>
      <w:r w:rsidRPr="004035D4">
        <w:rPr>
          <w:rFonts w:ascii="Calibri" w:hAnsi="Calibri"/>
          <w:b/>
          <w:noProof/>
          <w:lang w:val="fr-BE"/>
        </w:rPr>
        <w:t>19</w:t>
      </w:r>
      <w:r w:rsidRPr="004035D4">
        <w:rPr>
          <w:rFonts w:ascii="Calibri" w:hAnsi="Calibri"/>
          <w:noProof/>
          <w:lang w:val="fr-BE"/>
        </w:rPr>
        <w:t>, 2084-2091 (2002).</w:t>
      </w:r>
      <w:bookmarkEnd w:id="33"/>
    </w:p>
    <w:p w:rsidR="004035D4" w:rsidRPr="004035D4" w:rsidRDefault="004035D4" w:rsidP="004035D4">
      <w:pPr>
        <w:spacing w:after="0" w:line="240" w:lineRule="auto"/>
        <w:ind w:left="720" w:hanging="720"/>
        <w:rPr>
          <w:rFonts w:ascii="Calibri" w:hAnsi="Calibri"/>
          <w:noProof/>
          <w:lang w:val="fr-BE"/>
        </w:rPr>
      </w:pPr>
      <w:bookmarkStart w:id="34" w:name="_ENREF_16"/>
      <w:r w:rsidRPr="004035D4">
        <w:rPr>
          <w:rFonts w:ascii="Calibri" w:hAnsi="Calibri"/>
          <w:noProof/>
          <w:lang w:val="fr-BE"/>
        </w:rPr>
        <w:t>16</w:t>
      </w:r>
      <w:r w:rsidRPr="004035D4">
        <w:rPr>
          <w:rFonts w:ascii="Calibri" w:hAnsi="Calibri"/>
          <w:noProof/>
          <w:lang w:val="fr-BE"/>
        </w:rPr>
        <w:tab/>
        <w:t xml:space="preserve">Shaw, J., Lickey, E. B., Schilling, E. E. &amp; Small, R. L. Comparison of whole chloroplast genome sequences to choose noncoding regions for phylogenetic studies in angiosperms: the tortoise and the hare III. </w:t>
      </w:r>
      <w:r w:rsidRPr="004035D4">
        <w:rPr>
          <w:rFonts w:ascii="Calibri" w:hAnsi="Calibri"/>
          <w:i/>
          <w:noProof/>
          <w:lang w:val="fr-BE"/>
        </w:rPr>
        <w:t>American Journal of Botany</w:t>
      </w:r>
      <w:r w:rsidRPr="004035D4">
        <w:rPr>
          <w:rFonts w:ascii="Calibri" w:hAnsi="Calibri"/>
          <w:noProof/>
          <w:lang w:val="fr-BE"/>
        </w:rPr>
        <w:t xml:space="preserve"> </w:t>
      </w:r>
      <w:r w:rsidRPr="004035D4">
        <w:rPr>
          <w:rFonts w:ascii="Calibri" w:hAnsi="Calibri"/>
          <w:b/>
          <w:noProof/>
          <w:lang w:val="fr-BE"/>
        </w:rPr>
        <w:t>94</w:t>
      </w:r>
      <w:r w:rsidRPr="004035D4">
        <w:rPr>
          <w:rFonts w:ascii="Calibri" w:hAnsi="Calibri"/>
          <w:noProof/>
          <w:lang w:val="fr-BE"/>
        </w:rPr>
        <w:t>, 275-288 (2007).</w:t>
      </w:r>
      <w:bookmarkEnd w:id="34"/>
    </w:p>
    <w:p w:rsidR="004035D4" w:rsidRPr="004035D4" w:rsidRDefault="004035D4" w:rsidP="004035D4">
      <w:pPr>
        <w:spacing w:after="0" w:line="240" w:lineRule="auto"/>
        <w:ind w:left="720" w:hanging="720"/>
        <w:rPr>
          <w:rFonts w:ascii="Calibri" w:hAnsi="Calibri"/>
          <w:noProof/>
          <w:lang w:val="fr-BE"/>
        </w:rPr>
      </w:pPr>
      <w:bookmarkStart w:id="35" w:name="_ENREF_17"/>
      <w:r w:rsidRPr="004035D4">
        <w:rPr>
          <w:rFonts w:ascii="Calibri" w:hAnsi="Calibri"/>
          <w:noProof/>
          <w:lang w:val="fr-BE"/>
        </w:rPr>
        <w:t>17</w:t>
      </w:r>
      <w:r w:rsidRPr="004035D4">
        <w:rPr>
          <w:rFonts w:ascii="Calibri" w:hAnsi="Calibri"/>
          <w:noProof/>
          <w:lang w:val="fr-BE"/>
        </w:rPr>
        <w:tab/>
        <w:t xml:space="preserve">Benson, D. A. et al. GenBank. </w:t>
      </w:r>
      <w:r w:rsidRPr="004035D4">
        <w:rPr>
          <w:rFonts w:ascii="Calibri" w:hAnsi="Calibri"/>
          <w:i/>
          <w:noProof/>
          <w:lang w:val="fr-BE"/>
        </w:rPr>
        <w:t>Nucleic Acids Research</w:t>
      </w:r>
      <w:r w:rsidRPr="004035D4">
        <w:rPr>
          <w:rFonts w:ascii="Calibri" w:hAnsi="Calibri"/>
          <w:noProof/>
          <w:lang w:val="fr-BE"/>
        </w:rPr>
        <w:t xml:space="preserve"> </w:t>
      </w:r>
      <w:r w:rsidRPr="004035D4">
        <w:rPr>
          <w:rFonts w:ascii="Calibri" w:hAnsi="Calibri"/>
          <w:b/>
          <w:noProof/>
          <w:lang w:val="fr-BE"/>
        </w:rPr>
        <w:t>41</w:t>
      </w:r>
      <w:r w:rsidRPr="004035D4">
        <w:rPr>
          <w:rFonts w:ascii="Calibri" w:hAnsi="Calibri"/>
          <w:noProof/>
          <w:lang w:val="fr-BE"/>
        </w:rPr>
        <w:t>, D36-D42 (2013).</w:t>
      </w:r>
      <w:bookmarkEnd w:id="35"/>
    </w:p>
    <w:p w:rsidR="004035D4" w:rsidRPr="004035D4" w:rsidRDefault="004035D4" w:rsidP="004035D4">
      <w:pPr>
        <w:spacing w:after="0" w:line="240" w:lineRule="auto"/>
        <w:ind w:left="720" w:hanging="720"/>
        <w:rPr>
          <w:rFonts w:ascii="Calibri" w:hAnsi="Calibri"/>
          <w:noProof/>
          <w:lang w:val="fr-BE"/>
        </w:rPr>
      </w:pPr>
      <w:bookmarkStart w:id="36" w:name="_ENREF_18"/>
      <w:r w:rsidRPr="004035D4">
        <w:rPr>
          <w:rFonts w:ascii="Calibri" w:hAnsi="Calibri"/>
          <w:noProof/>
          <w:lang w:val="fr-BE"/>
        </w:rPr>
        <w:t>18</w:t>
      </w:r>
      <w:r w:rsidRPr="004035D4">
        <w:rPr>
          <w:rFonts w:ascii="Calibri" w:hAnsi="Calibri"/>
          <w:noProof/>
          <w:lang w:val="fr-BE"/>
        </w:rPr>
        <w:tab/>
        <w:t xml:space="preserve">Information, N. C. f. B. </w:t>
      </w:r>
      <w:r w:rsidRPr="004035D4">
        <w:rPr>
          <w:rFonts w:ascii="Calibri" w:hAnsi="Calibri"/>
          <w:i/>
          <w:noProof/>
          <w:lang w:val="fr-BE"/>
        </w:rPr>
        <w:t>GenBank</w:t>
      </w:r>
      <w:r w:rsidRPr="004035D4">
        <w:rPr>
          <w:rFonts w:ascii="Calibri" w:hAnsi="Calibri"/>
          <w:noProof/>
          <w:lang w:val="fr-BE"/>
        </w:rPr>
        <w:t>, &lt;http://www.ncbi.nlm.nih.gov/genbank/&gt; (</w:t>
      </w:r>
      <w:bookmarkEnd w:id="36"/>
    </w:p>
    <w:p w:rsidR="004035D4" w:rsidRPr="004035D4" w:rsidRDefault="004035D4" w:rsidP="004035D4">
      <w:pPr>
        <w:spacing w:after="0" w:line="240" w:lineRule="auto"/>
        <w:ind w:left="720" w:hanging="720"/>
        <w:rPr>
          <w:rFonts w:ascii="Calibri" w:hAnsi="Calibri"/>
          <w:noProof/>
          <w:lang w:val="fr-BE"/>
        </w:rPr>
      </w:pPr>
      <w:bookmarkStart w:id="37" w:name="_ENREF_19"/>
      <w:r w:rsidRPr="004035D4">
        <w:rPr>
          <w:rFonts w:ascii="Calibri" w:hAnsi="Calibri"/>
          <w:noProof/>
          <w:lang w:val="fr-BE"/>
        </w:rPr>
        <w:t>19</w:t>
      </w:r>
      <w:r w:rsidRPr="004035D4">
        <w:rPr>
          <w:rFonts w:ascii="Calibri" w:hAnsi="Calibri"/>
          <w:noProof/>
          <w:lang w:val="fr-BE"/>
        </w:rPr>
        <w:tab/>
        <w:t xml:space="preserve">Burkill, H. M. </w:t>
      </w:r>
      <w:r w:rsidRPr="004035D4">
        <w:rPr>
          <w:rFonts w:ascii="Calibri" w:hAnsi="Calibri"/>
          <w:i/>
          <w:noProof/>
          <w:lang w:val="fr-BE"/>
        </w:rPr>
        <w:t>The useful plants of West Tropical Africa</w:t>
      </w:r>
      <w:r w:rsidRPr="004035D4">
        <w:rPr>
          <w:rFonts w:ascii="Calibri" w:hAnsi="Calibri"/>
          <w:noProof/>
          <w:lang w:val="fr-BE"/>
        </w:rPr>
        <w:t>. Vol. 1 (Royal Botanic Gardens, 1985).</w:t>
      </w:r>
      <w:bookmarkEnd w:id="37"/>
    </w:p>
    <w:p w:rsidR="004035D4" w:rsidRPr="004035D4" w:rsidRDefault="004035D4" w:rsidP="004035D4">
      <w:pPr>
        <w:spacing w:after="0" w:line="240" w:lineRule="auto"/>
        <w:ind w:left="720" w:hanging="720"/>
        <w:rPr>
          <w:rFonts w:ascii="Calibri" w:hAnsi="Calibri"/>
          <w:noProof/>
          <w:lang w:val="fr-BE"/>
        </w:rPr>
      </w:pPr>
      <w:bookmarkStart w:id="38" w:name="_ENREF_20"/>
      <w:r w:rsidRPr="004035D4">
        <w:rPr>
          <w:rFonts w:ascii="Calibri" w:hAnsi="Calibri"/>
          <w:noProof/>
          <w:lang w:val="fr-BE"/>
        </w:rPr>
        <w:t>20</w:t>
      </w:r>
      <w:r w:rsidRPr="004035D4">
        <w:rPr>
          <w:rFonts w:ascii="Calibri" w:hAnsi="Calibri"/>
          <w:noProof/>
          <w:lang w:val="fr-BE"/>
        </w:rPr>
        <w:tab/>
      </w:r>
      <w:r w:rsidRPr="004035D4">
        <w:rPr>
          <w:rFonts w:ascii="Calibri" w:hAnsi="Calibri"/>
          <w:i/>
          <w:noProof/>
          <w:lang w:val="fr-BE"/>
        </w:rPr>
        <w:t>FastQ Screen</w:t>
      </w:r>
      <w:r w:rsidRPr="004035D4">
        <w:rPr>
          <w:rFonts w:ascii="Calibri" w:hAnsi="Calibri"/>
          <w:noProof/>
          <w:lang w:val="fr-BE"/>
        </w:rPr>
        <w:t>, &lt;http://www.bioinformatics.babraham.ac.uk/projects/fastq_screen/&gt; (2014).</w:t>
      </w:r>
      <w:bookmarkEnd w:id="38"/>
    </w:p>
    <w:p w:rsidR="004035D4" w:rsidRPr="004035D4" w:rsidRDefault="004035D4" w:rsidP="004035D4">
      <w:pPr>
        <w:spacing w:after="0" w:line="240" w:lineRule="auto"/>
        <w:ind w:left="720" w:hanging="720"/>
        <w:rPr>
          <w:rFonts w:ascii="Calibri" w:hAnsi="Calibri"/>
          <w:noProof/>
          <w:lang w:val="fr-BE"/>
        </w:rPr>
      </w:pPr>
      <w:bookmarkStart w:id="39" w:name="_ENREF_21"/>
      <w:r w:rsidRPr="004035D4">
        <w:rPr>
          <w:rFonts w:ascii="Calibri" w:hAnsi="Calibri"/>
          <w:noProof/>
          <w:lang w:val="fr-BE"/>
        </w:rPr>
        <w:lastRenderedPageBreak/>
        <w:t>21</w:t>
      </w:r>
      <w:r w:rsidRPr="004035D4">
        <w:rPr>
          <w:rFonts w:ascii="Calibri" w:hAnsi="Calibri"/>
          <w:noProof/>
          <w:lang w:val="fr-BE"/>
        </w:rPr>
        <w:tab/>
        <w:t xml:space="preserve">Kuang, D.-Y. et al. Complete chloroplast genome sequence of Magnolia kwangsiensis (Magnoliaceae): implication for DNA barcoding and population genetics. </w:t>
      </w:r>
      <w:r w:rsidRPr="004035D4">
        <w:rPr>
          <w:rFonts w:ascii="Calibri" w:hAnsi="Calibri"/>
          <w:i/>
          <w:noProof/>
          <w:lang w:val="fr-BE"/>
        </w:rPr>
        <w:t>Genome</w:t>
      </w:r>
      <w:r w:rsidRPr="004035D4">
        <w:rPr>
          <w:rFonts w:ascii="Calibri" w:hAnsi="Calibri"/>
          <w:noProof/>
          <w:lang w:val="fr-BE"/>
        </w:rPr>
        <w:t xml:space="preserve"> </w:t>
      </w:r>
      <w:r w:rsidRPr="004035D4">
        <w:rPr>
          <w:rFonts w:ascii="Calibri" w:hAnsi="Calibri"/>
          <w:b/>
          <w:noProof/>
          <w:lang w:val="fr-BE"/>
        </w:rPr>
        <w:t>54</w:t>
      </w:r>
      <w:r w:rsidRPr="004035D4">
        <w:rPr>
          <w:rFonts w:ascii="Calibri" w:hAnsi="Calibri"/>
          <w:noProof/>
          <w:lang w:val="fr-BE"/>
        </w:rPr>
        <w:t>, 663-673 (2011).</w:t>
      </w:r>
      <w:bookmarkEnd w:id="39"/>
    </w:p>
    <w:p w:rsidR="004035D4" w:rsidRPr="004035D4" w:rsidRDefault="004035D4" w:rsidP="004035D4">
      <w:pPr>
        <w:spacing w:after="0" w:line="240" w:lineRule="auto"/>
        <w:ind w:left="720" w:hanging="720"/>
        <w:rPr>
          <w:rFonts w:ascii="Calibri" w:hAnsi="Calibri"/>
          <w:noProof/>
          <w:lang w:val="fr-BE"/>
        </w:rPr>
      </w:pPr>
      <w:bookmarkStart w:id="40" w:name="_ENREF_22"/>
      <w:r w:rsidRPr="004035D4">
        <w:rPr>
          <w:rFonts w:ascii="Calibri" w:hAnsi="Calibri"/>
          <w:noProof/>
          <w:lang w:val="fr-BE"/>
        </w:rPr>
        <w:t>22</w:t>
      </w:r>
      <w:r w:rsidRPr="004035D4">
        <w:rPr>
          <w:rFonts w:ascii="Calibri" w:hAnsi="Calibri"/>
          <w:noProof/>
          <w:lang w:val="fr-BE"/>
        </w:rPr>
        <w:tab/>
        <w:t xml:space="preserve">Cai, Z. et al. Complete plastid genome sequences of Drimys, Liriodendron, and Piper: implications for the phylogenetic relationships of magnoliids. </w:t>
      </w:r>
      <w:r w:rsidRPr="004035D4">
        <w:rPr>
          <w:rFonts w:ascii="Calibri" w:hAnsi="Calibri"/>
          <w:i/>
          <w:noProof/>
          <w:lang w:val="fr-BE"/>
        </w:rPr>
        <w:t>BMC Evolutionary Biology</w:t>
      </w:r>
      <w:r w:rsidRPr="004035D4">
        <w:rPr>
          <w:rFonts w:ascii="Calibri" w:hAnsi="Calibri"/>
          <w:noProof/>
          <w:lang w:val="fr-BE"/>
        </w:rPr>
        <w:t xml:space="preserve"> </w:t>
      </w:r>
      <w:r w:rsidRPr="004035D4">
        <w:rPr>
          <w:rFonts w:ascii="Calibri" w:hAnsi="Calibri"/>
          <w:b/>
          <w:noProof/>
          <w:lang w:val="fr-BE"/>
        </w:rPr>
        <w:t>6</w:t>
      </w:r>
      <w:r w:rsidRPr="004035D4">
        <w:rPr>
          <w:rFonts w:ascii="Calibri" w:hAnsi="Calibri"/>
          <w:noProof/>
          <w:lang w:val="fr-BE"/>
        </w:rPr>
        <w:t>, 77 (2006).</w:t>
      </w:r>
      <w:bookmarkEnd w:id="40"/>
    </w:p>
    <w:p w:rsidR="004035D4" w:rsidRPr="004035D4" w:rsidRDefault="004035D4" w:rsidP="004035D4">
      <w:pPr>
        <w:spacing w:after="0" w:line="240" w:lineRule="auto"/>
        <w:ind w:left="720" w:hanging="720"/>
        <w:rPr>
          <w:rFonts w:ascii="Calibri" w:hAnsi="Calibri"/>
          <w:noProof/>
          <w:lang w:val="fr-BE"/>
        </w:rPr>
      </w:pPr>
      <w:bookmarkStart w:id="41" w:name="_ENREF_23"/>
      <w:r w:rsidRPr="004035D4">
        <w:rPr>
          <w:rFonts w:ascii="Calibri" w:hAnsi="Calibri"/>
          <w:noProof/>
          <w:lang w:val="fr-BE"/>
        </w:rPr>
        <w:t>23</w:t>
      </w:r>
      <w:r w:rsidRPr="004035D4">
        <w:rPr>
          <w:rFonts w:ascii="Calibri" w:hAnsi="Calibri"/>
          <w:noProof/>
          <w:lang w:val="fr-BE"/>
        </w:rPr>
        <w:tab/>
        <w:t xml:space="preserve">Johnson, L. B. &amp; Palmer, J. D. Heteroplasmy of chloroplast DNA in Medicago. </w:t>
      </w:r>
      <w:r w:rsidRPr="004035D4">
        <w:rPr>
          <w:rFonts w:ascii="Calibri" w:hAnsi="Calibri"/>
          <w:i/>
          <w:noProof/>
          <w:lang w:val="fr-BE"/>
        </w:rPr>
        <w:t>Plant Molecular Biology</w:t>
      </w:r>
      <w:r w:rsidRPr="004035D4">
        <w:rPr>
          <w:rFonts w:ascii="Calibri" w:hAnsi="Calibri"/>
          <w:noProof/>
          <w:lang w:val="fr-BE"/>
        </w:rPr>
        <w:t xml:space="preserve"> </w:t>
      </w:r>
      <w:r w:rsidRPr="004035D4">
        <w:rPr>
          <w:rFonts w:ascii="Calibri" w:hAnsi="Calibri"/>
          <w:b/>
          <w:noProof/>
          <w:lang w:val="fr-BE"/>
        </w:rPr>
        <w:t>12</w:t>
      </w:r>
      <w:r w:rsidRPr="004035D4">
        <w:rPr>
          <w:rFonts w:ascii="Calibri" w:hAnsi="Calibri"/>
          <w:noProof/>
          <w:lang w:val="fr-BE"/>
        </w:rPr>
        <w:t>, 3-11.</w:t>
      </w:r>
      <w:bookmarkEnd w:id="41"/>
    </w:p>
    <w:p w:rsidR="004035D4" w:rsidRPr="004035D4" w:rsidRDefault="004035D4" w:rsidP="004035D4">
      <w:pPr>
        <w:spacing w:after="0" w:line="240" w:lineRule="auto"/>
        <w:ind w:left="720" w:hanging="720"/>
        <w:rPr>
          <w:rFonts w:ascii="Calibri" w:hAnsi="Calibri"/>
          <w:noProof/>
          <w:lang w:val="fr-BE"/>
        </w:rPr>
      </w:pPr>
      <w:bookmarkStart w:id="42" w:name="_ENREF_24"/>
      <w:r w:rsidRPr="004035D4">
        <w:rPr>
          <w:rFonts w:ascii="Calibri" w:hAnsi="Calibri"/>
          <w:noProof/>
          <w:lang w:val="fr-BE"/>
        </w:rPr>
        <w:t>24</w:t>
      </w:r>
      <w:r w:rsidRPr="004035D4">
        <w:rPr>
          <w:rFonts w:ascii="Calibri" w:hAnsi="Calibri"/>
          <w:noProof/>
          <w:lang w:val="fr-BE"/>
        </w:rPr>
        <w:tab/>
        <w:t xml:space="preserve">Mason, R. J., Holsinger, K. E. &amp; Jansen, R. K. Biparental Inheritance of the Chloroplast Genome in Coreopsis (Asteraceae). </w:t>
      </w:r>
      <w:r w:rsidRPr="004035D4">
        <w:rPr>
          <w:rFonts w:ascii="Calibri" w:hAnsi="Calibri"/>
          <w:i/>
          <w:noProof/>
          <w:lang w:val="fr-BE"/>
        </w:rPr>
        <w:t>Journal of Heredity</w:t>
      </w:r>
      <w:r w:rsidRPr="004035D4">
        <w:rPr>
          <w:rFonts w:ascii="Calibri" w:hAnsi="Calibri"/>
          <w:noProof/>
          <w:lang w:val="fr-BE"/>
        </w:rPr>
        <w:t xml:space="preserve"> </w:t>
      </w:r>
      <w:r w:rsidRPr="004035D4">
        <w:rPr>
          <w:rFonts w:ascii="Calibri" w:hAnsi="Calibri"/>
          <w:b/>
          <w:noProof/>
          <w:lang w:val="fr-BE"/>
        </w:rPr>
        <w:t>85</w:t>
      </w:r>
      <w:r w:rsidRPr="004035D4">
        <w:rPr>
          <w:rFonts w:ascii="Calibri" w:hAnsi="Calibri"/>
          <w:noProof/>
          <w:lang w:val="fr-BE"/>
        </w:rPr>
        <w:t>, 171-173 (1994).</w:t>
      </w:r>
      <w:bookmarkEnd w:id="42"/>
    </w:p>
    <w:p w:rsidR="004035D4" w:rsidRPr="004035D4" w:rsidRDefault="004035D4" w:rsidP="004035D4">
      <w:pPr>
        <w:spacing w:after="0" w:line="240" w:lineRule="auto"/>
        <w:ind w:left="720" w:hanging="720"/>
        <w:rPr>
          <w:rFonts w:ascii="Calibri" w:hAnsi="Calibri"/>
          <w:noProof/>
          <w:lang w:val="fr-BE"/>
        </w:rPr>
      </w:pPr>
      <w:bookmarkStart w:id="43" w:name="_ENREF_25"/>
      <w:r w:rsidRPr="004035D4">
        <w:rPr>
          <w:rFonts w:ascii="Calibri" w:hAnsi="Calibri"/>
          <w:noProof/>
          <w:lang w:val="fr-BE"/>
        </w:rPr>
        <w:t>25</w:t>
      </w:r>
      <w:r w:rsidRPr="004035D4">
        <w:rPr>
          <w:rFonts w:ascii="Calibri" w:hAnsi="Calibri"/>
          <w:noProof/>
          <w:lang w:val="fr-BE"/>
        </w:rPr>
        <w:tab/>
        <w:t xml:space="preserve">Shore, J. S., McQueen, K. L. &amp; Little, S. H. Inheritance of Plastid DNA in the Turnera ulmifolia Complex (Turneraceae). </w:t>
      </w:r>
      <w:r w:rsidRPr="004035D4">
        <w:rPr>
          <w:rFonts w:ascii="Calibri" w:hAnsi="Calibri"/>
          <w:i/>
          <w:noProof/>
          <w:lang w:val="fr-BE"/>
        </w:rPr>
        <w:t>American Journal of Botany</w:t>
      </w:r>
      <w:r w:rsidRPr="004035D4">
        <w:rPr>
          <w:rFonts w:ascii="Calibri" w:hAnsi="Calibri"/>
          <w:noProof/>
          <w:lang w:val="fr-BE"/>
        </w:rPr>
        <w:t xml:space="preserve"> </w:t>
      </w:r>
      <w:r w:rsidRPr="004035D4">
        <w:rPr>
          <w:rFonts w:ascii="Calibri" w:hAnsi="Calibri"/>
          <w:b/>
          <w:noProof/>
          <w:lang w:val="fr-BE"/>
        </w:rPr>
        <w:t>81</w:t>
      </w:r>
      <w:r w:rsidRPr="004035D4">
        <w:rPr>
          <w:rFonts w:ascii="Calibri" w:hAnsi="Calibri"/>
          <w:noProof/>
          <w:lang w:val="fr-BE"/>
        </w:rPr>
        <w:t>, 1636-1639 (1994).</w:t>
      </w:r>
      <w:bookmarkEnd w:id="43"/>
    </w:p>
    <w:p w:rsidR="004035D4" w:rsidRPr="004035D4" w:rsidRDefault="004035D4" w:rsidP="004035D4">
      <w:pPr>
        <w:spacing w:after="0" w:line="240" w:lineRule="auto"/>
        <w:ind w:left="720" w:hanging="720"/>
        <w:rPr>
          <w:rFonts w:ascii="Calibri" w:hAnsi="Calibri"/>
          <w:noProof/>
          <w:lang w:val="fr-BE"/>
        </w:rPr>
      </w:pPr>
      <w:bookmarkStart w:id="44" w:name="_ENREF_26"/>
      <w:r w:rsidRPr="004035D4">
        <w:rPr>
          <w:rFonts w:ascii="Calibri" w:hAnsi="Calibri"/>
          <w:noProof/>
          <w:lang w:val="fr-BE"/>
        </w:rPr>
        <w:t>26</w:t>
      </w:r>
      <w:r w:rsidRPr="004035D4">
        <w:rPr>
          <w:rFonts w:ascii="Calibri" w:hAnsi="Calibri"/>
          <w:noProof/>
          <w:lang w:val="fr-BE"/>
        </w:rPr>
        <w:tab/>
        <w:t xml:space="preserve">De Maio, N., Schlötterer, C. &amp; Kosiol, C. Linking Great Apes Genome Evolution across Time Scales Using Polymorphism-Aware Phylogenetic Models. </w:t>
      </w:r>
      <w:r w:rsidRPr="004035D4">
        <w:rPr>
          <w:rFonts w:ascii="Calibri" w:hAnsi="Calibri"/>
          <w:i/>
          <w:noProof/>
          <w:lang w:val="fr-BE"/>
        </w:rPr>
        <w:t>Molecular Biology and Evolution</w:t>
      </w:r>
      <w:r w:rsidRPr="004035D4">
        <w:rPr>
          <w:rFonts w:ascii="Calibri" w:hAnsi="Calibri"/>
          <w:noProof/>
          <w:lang w:val="fr-BE"/>
        </w:rPr>
        <w:t xml:space="preserve"> </w:t>
      </w:r>
      <w:r w:rsidRPr="004035D4">
        <w:rPr>
          <w:rFonts w:ascii="Calibri" w:hAnsi="Calibri"/>
          <w:b/>
          <w:noProof/>
          <w:lang w:val="fr-BE"/>
        </w:rPr>
        <w:t>30</w:t>
      </w:r>
      <w:r w:rsidRPr="004035D4">
        <w:rPr>
          <w:rFonts w:ascii="Calibri" w:hAnsi="Calibri"/>
          <w:noProof/>
          <w:lang w:val="fr-BE"/>
        </w:rPr>
        <w:t>, 2249-2262 (2013).</w:t>
      </w:r>
      <w:bookmarkEnd w:id="44"/>
    </w:p>
    <w:p w:rsidR="004035D4" w:rsidRPr="004035D4" w:rsidRDefault="004035D4" w:rsidP="004035D4">
      <w:pPr>
        <w:spacing w:after="0" w:line="240" w:lineRule="auto"/>
        <w:ind w:left="720" w:hanging="720"/>
        <w:rPr>
          <w:rFonts w:ascii="Calibri" w:hAnsi="Calibri"/>
          <w:noProof/>
          <w:lang w:val="fr-BE"/>
        </w:rPr>
      </w:pPr>
      <w:bookmarkStart w:id="45" w:name="_ENREF_27"/>
      <w:r w:rsidRPr="004035D4">
        <w:rPr>
          <w:rFonts w:ascii="Calibri" w:hAnsi="Calibri"/>
          <w:noProof/>
          <w:lang w:val="fr-BE"/>
        </w:rPr>
        <w:t>27</w:t>
      </w:r>
      <w:r w:rsidRPr="004035D4">
        <w:rPr>
          <w:rFonts w:ascii="Calibri" w:hAnsi="Calibri"/>
          <w:noProof/>
          <w:lang w:val="fr-BE"/>
        </w:rPr>
        <w:tab/>
        <w:t xml:space="preserve">De Maio, N., Schrempf, D. &amp; Kosiol, C. PoMo: An Allele Frequency-Based Approach for Species Tree Estimation. </w:t>
      </w:r>
      <w:r w:rsidRPr="004035D4">
        <w:rPr>
          <w:rFonts w:ascii="Calibri" w:hAnsi="Calibri"/>
          <w:i/>
          <w:noProof/>
          <w:lang w:val="fr-BE"/>
        </w:rPr>
        <w:t>Systematic Biology</w:t>
      </w:r>
      <w:r w:rsidRPr="004035D4">
        <w:rPr>
          <w:rFonts w:ascii="Calibri" w:hAnsi="Calibri"/>
          <w:noProof/>
          <w:lang w:val="fr-BE"/>
        </w:rPr>
        <w:t xml:space="preserve"> </w:t>
      </w:r>
      <w:r w:rsidRPr="004035D4">
        <w:rPr>
          <w:rFonts w:ascii="Calibri" w:hAnsi="Calibri"/>
          <w:b/>
          <w:noProof/>
          <w:lang w:val="fr-BE"/>
        </w:rPr>
        <w:t>64</w:t>
      </w:r>
      <w:r w:rsidRPr="004035D4">
        <w:rPr>
          <w:rFonts w:ascii="Calibri" w:hAnsi="Calibri"/>
          <w:noProof/>
          <w:lang w:val="fr-BE"/>
        </w:rPr>
        <w:t>, 1018-1031 (2015).</w:t>
      </w:r>
      <w:bookmarkEnd w:id="45"/>
    </w:p>
    <w:p w:rsidR="004035D4" w:rsidRPr="004035D4" w:rsidRDefault="004035D4" w:rsidP="004035D4">
      <w:pPr>
        <w:spacing w:after="0" w:line="240" w:lineRule="auto"/>
        <w:ind w:left="720" w:hanging="720"/>
        <w:rPr>
          <w:rFonts w:ascii="Calibri" w:hAnsi="Calibri"/>
          <w:noProof/>
          <w:lang w:val="fr-BE"/>
        </w:rPr>
      </w:pPr>
      <w:bookmarkStart w:id="46" w:name="_ENREF_28"/>
      <w:r w:rsidRPr="004035D4">
        <w:rPr>
          <w:rFonts w:ascii="Calibri" w:hAnsi="Calibri"/>
          <w:noProof/>
          <w:lang w:val="fr-BE"/>
        </w:rPr>
        <w:t>28</w:t>
      </w:r>
      <w:r w:rsidRPr="004035D4">
        <w:rPr>
          <w:rFonts w:ascii="Calibri" w:hAnsi="Calibri"/>
          <w:noProof/>
          <w:lang w:val="fr-BE"/>
        </w:rPr>
        <w:tab/>
        <w:t xml:space="preserve">Bendich, A. J. Circular Chloroplast Chromosomes: The Grand Illusion. </w:t>
      </w:r>
      <w:r w:rsidRPr="004035D4">
        <w:rPr>
          <w:rFonts w:ascii="Calibri" w:hAnsi="Calibri"/>
          <w:i/>
          <w:noProof/>
          <w:lang w:val="fr-BE"/>
        </w:rPr>
        <w:t>The Plant Cell Online</w:t>
      </w:r>
      <w:r w:rsidRPr="004035D4">
        <w:rPr>
          <w:rFonts w:ascii="Calibri" w:hAnsi="Calibri"/>
          <w:noProof/>
          <w:lang w:val="fr-BE"/>
        </w:rPr>
        <w:t xml:space="preserve"> </w:t>
      </w:r>
      <w:r w:rsidRPr="004035D4">
        <w:rPr>
          <w:rFonts w:ascii="Calibri" w:hAnsi="Calibri"/>
          <w:b/>
          <w:noProof/>
          <w:lang w:val="fr-BE"/>
        </w:rPr>
        <w:t>16</w:t>
      </w:r>
      <w:r w:rsidRPr="004035D4">
        <w:rPr>
          <w:rFonts w:ascii="Calibri" w:hAnsi="Calibri"/>
          <w:noProof/>
          <w:lang w:val="fr-BE"/>
        </w:rPr>
        <w:t>, 1661-1666 (2004).</w:t>
      </w:r>
      <w:bookmarkEnd w:id="46"/>
    </w:p>
    <w:p w:rsidR="004035D4" w:rsidRPr="004035D4" w:rsidRDefault="004035D4" w:rsidP="004035D4">
      <w:pPr>
        <w:spacing w:after="0" w:line="240" w:lineRule="auto"/>
        <w:ind w:left="720" w:hanging="720"/>
        <w:rPr>
          <w:rFonts w:ascii="Calibri" w:hAnsi="Calibri"/>
          <w:noProof/>
          <w:lang w:val="fr-BE"/>
        </w:rPr>
      </w:pPr>
      <w:bookmarkStart w:id="47" w:name="_ENREF_29"/>
      <w:r w:rsidRPr="004035D4">
        <w:rPr>
          <w:rFonts w:ascii="Calibri" w:hAnsi="Calibri"/>
          <w:noProof/>
          <w:lang w:val="fr-BE"/>
        </w:rPr>
        <w:t>29</w:t>
      </w:r>
      <w:r w:rsidRPr="004035D4">
        <w:rPr>
          <w:rFonts w:ascii="Calibri" w:hAnsi="Calibri"/>
          <w:noProof/>
          <w:lang w:val="fr-BE"/>
        </w:rPr>
        <w:tab/>
        <w:t xml:space="preserve">Downie, S. &amp; Palmer, J. in </w:t>
      </w:r>
      <w:r w:rsidRPr="004035D4">
        <w:rPr>
          <w:rFonts w:ascii="Calibri" w:hAnsi="Calibri"/>
          <w:i/>
          <w:noProof/>
          <w:lang w:val="fr-BE"/>
        </w:rPr>
        <w:t>Molecular Systematics of Plants</w:t>
      </w:r>
      <w:r w:rsidRPr="004035D4">
        <w:rPr>
          <w:rFonts w:ascii="Calibri" w:hAnsi="Calibri"/>
          <w:noProof/>
          <w:lang w:val="fr-BE"/>
        </w:rPr>
        <w:t xml:space="preserve">   (eds PamelaS Soltis, DouglasE Soltis, &amp; JeffJ Doyle) Ch. 2, 14-35 (Springer US, 1992).</w:t>
      </w:r>
      <w:bookmarkEnd w:id="47"/>
    </w:p>
    <w:p w:rsidR="004035D4" w:rsidRPr="004035D4" w:rsidRDefault="004035D4" w:rsidP="004035D4">
      <w:pPr>
        <w:spacing w:after="0" w:line="240" w:lineRule="auto"/>
        <w:ind w:left="720" w:hanging="720"/>
        <w:rPr>
          <w:rFonts w:ascii="Calibri" w:hAnsi="Calibri"/>
          <w:noProof/>
          <w:lang w:val="fr-BE"/>
        </w:rPr>
      </w:pPr>
      <w:bookmarkStart w:id="48" w:name="_ENREF_30"/>
      <w:r w:rsidRPr="004035D4">
        <w:rPr>
          <w:rFonts w:ascii="Calibri" w:hAnsi="Calibri"/>
          <w:noProof/>
          <w:lang w:val="fr-BE"/>
        </w:rPr>
        <w:t>30</w:t>
      </w:r>
      <w:r w:rsidRPr="004035D4">
        <w:rPr>
          <w:rFonts w:ascii="Calibri" w:hAnsi="Calibri"/>
          <w:noProof/>
          <w:lang w:val="fr-BE"/>
        </w:rPr>
        <w:tab/>
        <w:t xml:space="preserve">Possingham, J. V. Plastid replication and development in the life cycle of higher plants. </w:t>
      </w:r>
      <w:r w:rsidRPr="004035D4">
        <w:rPr>
          <w:rFonts w:ascii="Calibri" w:hAnsi="Calibri"/>
          <w:i/>
          <w:noProof/>
          <w:lang w:val="fr-BE"/>
        </w:rPr>
        <w:t>Annual Review of Plant Physiology</w:t>
      </w:r>
      <w:r w:rsidRPr="004035D4">
        <w:rPr>
          <w:rFonts w:ascii="Calibri" w:hAnsi="Calibri"/>
          <w:noProof/>
          <w:lang w:val="fr-BE"/>
        </w:rPr>
        <w:t xml:space="preserve"> </w:t>
      </w:r>
      <w:r w:rsidRPr="004035D4">
        <w:rPr>
          <w:rFonts w:ascii="Calibri" w:hAnsi="Calibri"/>
          <w:b/>
          <w:noProof/>
          <w:lang w:val="fr-BE"/>
        </w:rPr>
        <w:t>31</w:t>
      </w:r>
      <w:r w:rsidRPr="004035D4">
        <w:rPr>
          <w:rFonts w:ascii="Calibri" w:hAnsi="Calibri"/>
          <w:noProof/>
          <w:lang w:val="fr-BE"/>
        </w:rPr>
        <w:t>, 113-129 (1980).</w:t>
      </w:r>
      <w:bookmarkEnd w:id="48"/>
    </w:p>
    <w:p w:rsidR="004035D4" w:rsidRPr="004035D4" w:rsidRDefault="004035D4" w:rsidP="004035D4">
      <w:pPr>
        <w:spacing w:after="0" w:line="240" w:lineRule="auto"/>
        <w:ind w:left="720" w:hanging="720"/>
        <w:rPr>
          <w:rFonts w:ascii="Calibri" w:hAnsi="Calibri"/>
          <w:noProof/>
          <w:lang w:val="fr-BE"/>
        </w:rPr>
      </w:pPr>
      <w:bookmarkStart w:id="49" w:name="_ENREF_31"/>
      <w:r w:rsidRPr="004035D4">
        <w:rPr>
          <w:rFonts w:ascii="Calibri" w:hAnsi="Calibri"/>
          <w:noProof/>
          <w:lang w:val="fr-BE"/>
        </w:rPr>
        <w:t>31</w:t>
      </w:r>
      <w:r w:rsidRPr="004035D4">
        <w:rPr>
          <w:rFonts w:ascii="Calibri" w:hAnsi="Calibri"/>
          <w:noProof/>
          <w:lang w:val="fr-BE"/>
        </w:rPr>
        <w:tab/>
        <w:t xml:space="preserve">Krupinska, K., Melonek, J. &amp; Krause, K. New insights into plastid nucleoid structure and functionality. </w:t>
      </w:r>
      <w:r w:rsidRPr="004035D4">
        <w:rPr>
          <w:rFonts w:ascii="Calibri" w:hAnsi="Calibri"/>
          <w:i/>
          <w:noProof/>
          <w:lang w:val="fr-BE"/>
        </w:rPr>
        <w:t>Planta</w:t>
      </w:r>
      <w:r w:rsidRPr="004035D4">
        <w:rPr>
          <w:rFonts w:ascii="Calibri" w:hAnsi="Calibri"/>
          <w:noProof/>
          <w:lang w:val="fr-BE"/>
        </w:rPr>
        <w:t xml:space="preserve"> </w:t>
      </w:r>
      <w:r w:rsidRPr="004035D4">
        <w:rPr>
          <w:rFonts w:ascii="Calibri" w:hAnsi="Calibri"/>
          <w:b/>
          <w:noProof/>
          <w:lang w:val="fr-BE"/>
        </w:rPr>
        <w:t>237</w:t>
      </w:r>
      <w:r w:rsidRPr="004035D4">
        <w:rPr>
          <w:rFonts w:ascii="Calibri" w:hAnsi="Calibri"/>
          <w:noProof/>
          <w:lang w:val="fr-BE"/>
        </w:rPr>
        <w:t>, 653-664 (2013).</w:t>
      </w:r>
      <w:bookmarkEnd w:id="49"/>
    </w:p>
    <w:p w:rsidR="004035D4" w:rsidRPr="004035D4" w:rsidRDefault="004035D4" w:rsidP="004035D4">
      <w:pPr>
        <w:spacing w:after="0" w:line="240" w:lineRule="auto"/>
        <w:ind w:left="720" w:hanging="720"/>
        <w:rPr>
          <w:rFonts w:ascii="Calibri" w:hAnsi="Calibri"/>
          <w:noProof/>
          <w:lang w:val="fr-BE"/>
        </w:rPr>
      </w:pPr>
      <w:bookmarkStart w:id="50" w:name="_ENREF_32"/>
      <w:r w:rsidRPr="004035D4">
        <w:rPr>
          <w:rFonts w:ascii="Calibri" w:hAnsi="Calibri"/>
          <w:noProof/>
          <w:lang w:val="fr-BE"/>
        </w:rPr>
        <w:t>32</w:t>
      </w:r>
      <w:r w:rsidRPr="004035D4">
        <w:rPr>
          <w:rFonts w:ascii="Calibri" w:hAnsi="Calibri"/>
          <w:noProof/>
          <w:lang w:val="fr-BE"/>
        </w:rPr>
        <w:tab/>
        <w:t xml:space="preserve">Parks, M., Cronn, R. &amp; Liston, A. Increasing phylogenetic resolution at low taxonomic levels using massively parallel sequencing of chloroplast genomes. </w:t>
      </w:r>
      <w:r w:rsidRPr="004035D4">
        <w:rPr>
          <w:rFonts w:ascii="Calibri" w:hAnsi="Calibri"/>
          <w:i/>
          <w:noProof/>
          <w:lang w:val="fr-BE"/>
        </w:rPr>
        <w:t>BMC Biology</w:t>
      </w:r>
      <w:r w:rsidRPr="004035D4">
        <w:rPr>
          <w:rFonts w:ascii="Calibri" w:hAnsi="Calibri"/>
          <w:noProof/>
          <w:lang w:val="fr-BE"/>
        </w:rPr>
        <w:t xml:space="preserve"> </w:t>
      </w:r>
      <w:r w:rsidRPr="004035D4">
        <w:rPr>
          <w:rFonts w:ascii="Calibri" w:hAnsi="Calibri"/>
          <w:b/>
          <w:noProof/>
          <w:lang w:val="fr-BE"/>
        </w:rPr>
        <w:t>7</w:t>
      </w:r>
      <w:r w:rsidRPr="004035D4">
        <w:rPr>
          <w:rFonts w:ascii="Calibri" w:hAnsi="Calibri"/>
          <w:noProof/>
          <w:lang w:val="fr-BE"/>
        </w:rPr>
        <w:t>, 84 (2009).</w:t>
      </w:r>
      <w:bookmarkEnd w:id="50"/>
    </w:p>
    <w:p w:rsidR="004035D4" w:rsidRPr="004035D4" w:rsidRDefault="004035D4" w:rsidP="004035D4">
      <w:pPr>
        <w:spacing w:after="0" w:line="240" w:lineRule="auto"/>
        <w:ind w:left="720" w:hanging="720"/>
        <w:rPr>
          <w:rFonts w:ascii="Calibri" w:hAnsi="Calibri"/>
          <w:noProof/>
          <w:lang w:val="fr-BE"/>
        </w:rPr>
      </w:pPr>
      <w:bookmarkStart w:id="51" w:name="_ENREF_33"/>
      <w:r w:rsidRPr="004035D4">
        <w:rPr>
          <w:rFonts w:ascii="Calibri" w:hAnsi="Calibri"/>
          <w:noProof/>
          <w:lang w:val="fr-BE"/>
        </w:rPr>
        <w:t>33</w:t>
      </w:r>
      <w:r w:rsidRPr="004035D4">
        <w:rPr>
          <w:rFonts w:ascii="Calibri" w:hAnsi="Calibri"/>
          <w:noProof/>
          <w:lang w:val="fr-BE"/>
        </w:rPr>
        <w:tab/>
        <w:t xml:space="preserve">Whittall, J. B. et al. Finding a (pine) needle in a haystack: chloroplast genome sequence divergence in rare and widespread pines. </w:t>
      </w:r>
      <w:r w:rsidRPr="004035D4">
        <w:rPr>
          <w:rFonts w:ascii="Calibri" w:hAnsi="Calibri"/>
          <w:i/>
          <w:noProof/>
          <w:lang w:val="fr-BE"/>
        </w:rPr>
        <w:t>Molecular Ecology</w:t>
      </w:r>
      <w:r w:rsidRPr="004035D4">
        <w:rPr>
          <w:rFonts w:ascii="Calibri" w:hAnsi="Calibri"/>
          <w:noProof/>
          <w:lang w:val="fr-BE"/>
        </w:rPr>
        <w:t xml:space="preserve"> </w:t>
      </w:r>
      <w:r w:rsidRPr="004035D4">
        <w:rPr>
          <w:rFonts w:ascii="Calibri" w:hAnsi="Calibri"/>
          <w:b/>
          <w:noProof/>
          <w:lang w:val="fr-BE"/>
        </w:rPr>
        <w:t>19</w:t>
      </w:r>
      <w:r w:rsidRPr="004035D4">
        <w:rPr>
          <w:rFonts w:ascii="Calibri" w:hAnsi="Calibri"/>
          <w:noProof/>
          <w:lang w:val="fr-BE"/>
        </w:rPr>
        <w:t>, 100-114 (2010).</w:t>
      </w:r>
      <w:bookmarkEnd w:id="51"/>
    </w:p>
    <w:p w:rsidR="004035D4" w:rsidRPr="004035D4" w:rsidRDefault="004035D4" w:rsidP="004035D4">
      <w:pPr>
        <w:spacing w:after="0" w:line="240" w:lineRule="auto"/>
        <w:ind w:left="720" w:hanging="720"/>
        <w:rPr>
          <w:rFonts w:ascii="Calibri" w:hAnsi="Calibri"/>
          <w:noProof/>
          <w:lang w:val="fr-BE"/>
        </w:rPr>
      </w:pPr>
      <w:bookmarkStart w:id="52" w:name="_ENREF_34"/>
      <w:r w:rsidRPr="004035D4">
        <w:rPr>
          <w:rFonts w:ascii="Calibri" w:hAnsi="Calibri"/>
          <w:noProof/>
          <w:lang w:val="fr-BE"/>
        </w:rPr>
        <w:t>34</w:t>
      </w:r>
      <w:r w:rsidRPr="004035D4">
        <w:rPr>
          <w:rFonts w:ascii="Calibri" w:hAnsi="Calibri"/>
          <w:noProof/>
          <w:lang w:val="fr-BE"/>
        </w:rPr>
        <w:tab/>
        <w:t xml:space="preserve">Yang, J.-B., Tang, M., Li, H.-T., Zhang, Z.-R. &amp; Li, D.-Z. Complete chloroplast genome of the genus Cymbidium: lights into the species identification, phylogenetic implications and population genetic analyses. </w:t>
      </w:r>
      <w:r w:rsidRPr="004035D4">
        <w:rPr>
          <w:rFonts w:ascii="Calibri" w:hAnsi="Calibri"/>
          <w:i/>
          <w:noProof/>
          <w:lang w:val="fr-BE"/>
        </w:rPr>
        <w:t>BMC Evolutionary Biology</w:t>
      </w:r>
      <w:r w:rsidRPr="004035D4">
        <w:rPr>
          <w:rFonts w:ascii="Calibri" w:hAnsi="Calibri"/>
          <w:noProof/>
          <w:lang w:val="fr-BE"/>
        </w:rPr>
        <w:t xml:space="preserve"> </w:t>
      </w:r>
      <w:r w:rsidRPr="004035D4">
        <w:rPr>
          <w:rFonts w:ascii="Calibri" w:hAnsi="Calibri"/>
          <w:b/>
          <w:noProof/>
          <w:lang w:val="fr-BE"/>
        </w:rPr>
        <w:t>13</w:t>
      </w:r>
      <w:r w:rsidRPr="004035D4">
        <w:rPr>
          <w:rFonts w:ascii="Calibri" w:hAnsi="Calibri"/>
          <w:noProof/>
          <w:lang w:val="fr-BE"/>
        </w:rPr>
        <w:t>, 84 (2013).</w:t>
      </w:r>
      <w:bookmarkEnd w:id="52"/>
    </w:p>
    <w:p w:rsidR="004035D4" w:rsidRPr="004035D4" w:rsidRDefault="004035D4" w:rsidP="004035D4">
      <w:pPr>
        <w:spacing w:after="0" w:line="240" w:lineRule="auto"/>
        <w:ind w:left="720" w:hanging="720"/>
        <w:rPr>
          <w:rFonts w:ascii="Calibri" w:hAnsi="Calibri"/>
          <w:noProof/>
          <w:lang w:val="fr-BE"/>
        </w:rPr>
      </w:pPr>
      <w:bookmarkStart w:id="53" w:name="_ENREF_35"/>
      <w:r w:rsidRPr="004035D4">
        <w:rPr>
          <w:rFonts w:ascii="Calibri" w:hAnsi="Calibri"/>
          <w:noProof/>
          <w:lang w:val="fr-BE"/>
        </w:rPr>
        <w:t>35</w:t>
      </w:r>
      <w:r w:rsidRPr="004035D4">
        <w:rPr>
          <w:rFonts w:ascii="Calibri" w:hAnsi="Calibri"/>
          <w:noProof/>
          <w:lang w:val="fr-BE"/>
        </w:rPr>
        <w:tab/>
        <w:t xml:space="preserve">Kane, N. et al. Ultra-barcoding in cacao (Theobroma spp.; Malvaceae) using whole chloroplast genomes and nuclear ribosomal DNA. </w:t>
      </w:r>
      <w:r w:rsidRPr="004035D4">
        <w:rPr>
          <w:rFonts w:ascii="Calibri" w:hAnsi="Calibri"/>
          <w:i/>
          <w:noProof/>
          <w:lang w:val="fr-BE"/>
        </w:rPr>
        <w:t>American Journal of Botany</w:t>
      </w:r>
      <w:r w:rsidRPr="004035D4">
        <w:rPr>
          <w:rFonts w:ascii="Calibri" w:hAnsi="Calibri"/>
          <w:noProof/>
          <w:lang w:val="fr-BE"/>
        </w:rPr>
        <w:t xml:space="preserve"> </w:t>
      </w:r>
      <w:r w:rsidRPr="004035D4">
        <w:rPr>
          <w:rFonts w:ascii="Calibri" w:hAnsi="Calibri"/>
          <w:b/>
          <w:noProof/>
          <w:lang w:val="fr-BE"/>
        </w:rPr>
        <w:t>99</w:t>
      </w:r>
      <w:r w:rsidRPr="004035D4">
        <w:rPr>
          <w:rFonts w:ascii="Calibri" w:hAnsi="Calibri"/>
          <w:noProof/>
          <w:lang w:val="fr-BE"/>
        </w:rPr>
        <w:t>, 320-329 (2012).</w:t>
      </w:r>
      <w:bookmarkEnd w:id="53"/>
    </w:p>
    <w:p w:rsidR="004035D4" w:rsidRPr="004035D4" w:rsidRDefault="004035D4" w:rsidP="004035D4">
      <w:pPr>
        <w:spacing w:after="0" w:line="240" w:lineRule="auto"/>
        <w:ind w:left="720" w:hanging="720"/>
        <w:rPr>
          <w:rFonts w:ascii="Calibri" w:hAnsi="Calibri"/>
          <w:noProof/>
          <w:lang w:val="fr-BE"/>
        </w:rPr>
      </w:pPr>
      <w:bookmarkStart w:id="54" w:name="_ENREF_36"/>
      <w:r w:rsidRPr="004035D4">
        <w:rPr>
          <w:rFonts w:ascii="Calibri" w:hAnsi="Calibri"/>
          <w:noProof/>
          <w:lang w:val="fr-BE"/>
        </w:rPr>
        <w:t>36</w:t>
      </w:r>
      <w:r w:rsidRPr="004035D4">
        <w:rPr>
          <w:rFonts w:ascii="Calibri" w:hAnsi="Calibri"/>
          <w:noProof/>
          <w:lang w:val="fr-BE"/>
        </w:rPr>
        <w:tab/>
        <w:t xml:space="preserve">Kearse, M. et al. Geneious Basic: An integrated and extendable desktop software platform for the organization and analysis of sequence data. </w:t>
      </w:r>
      <w:r w:rsidRPr="004035D4">
        <w:rPr>
          <w:rFonts w:ascii="Calibri" w:hAnsi="Calibri"/>
          <w:i/>
          <w:noProof/>
          <w:lang w:val="fr-BE"/>
        </w:rPr>
        <w:t>Bioinformatics</w:t>
      </w:r>
      <w:r w:rsidRPr="004035D4">
        <w:rPr>
          <w:rFonts w:ascii="Calibri" w:hAnsi="Calibri"/>
          <w:noProof/>
          <w:lang w:val="fr-BE"/>
        </w:rPr>
        <w:t xml:space="preserve"> </w:t>
      </w:r>
      <w:r w:rsidRPr="004035D4">
        <w:rPr>
          <w:rFonts w:ascii="Calibri" w:hAnsi="Calibri"/>
          <w:b/>
          <w:noProof/>
          <w:lang w:val="fr-BE"/>
        </w:rPr>
        <w:t>28</w:t>
      </w:r>
      <w:r w:rsidRPr="004035D4">
        <w:rPr>
          <w:rFonts w:ascii="Calibri" w:hAnsi="Calibri"/>
          <w:noProof/>
          <w:lang w:val="fr-BE"/>
        </w:rPr>
        <w:t>, 1647-1649 (2012).</w:t>
      </w:r>
      <w:bookmarkEnd w:id="54"/>
    </w:p>
    <w:p w:rsidR="004035D4" w:rsidRPr="004035D4" w:rsidRDefault="004035D4" w:rsidP="004035D4">
      <w:pPr>
        <w:spacing w:after="0" w:line="240" w:lineRule="auto"/>
        <w:ind w:left="720" w:hanging="720"/>
        <w:rPr>
          <w:rFonts w:ascii="Calibri" w:hAnsi="Calibri"/>
          <w:noProof/>
          <w:lang w:val="fr-BE"/>
        </w:rPr>
      </w:pPr>
      <w:bookmarkStart w:id="55" w:name="_ENREF_37"/>
      <w:r w:rsidRPr="004035D4">
        <w:rPr>
          <w:rFonts w:ascii="Calibri" w:hAnsi="Calibri"/>
          <w:noProof/>
          <w:lang w:val="fr-BE"/>
        </w:rPr>
        <w:t>37</w:t>
      </w:r>
      <w:r w:rsidRPr="004035D4">
        <w:rPr>
          <w:rFonts w:ascii="Calibri" w:hAnsi="Calibri"/>
          <w:noProof/>
          <w:lang w:val="fr-BE"/>
        </w:rPr>
        <w:tab/>
        <w:t xml:space="preserve">Ruby, J. G., Bellare, P. &amp; DeRisi, J. L. PRICE: Software for the Targeted Assembly of Components of (Meta) Genomic Sequence Data. </w:t>
      </w:r>
      <w:r w:rsidRPr="004035D4">
        <w:rPr>
          <w:rFonts w:ascii="Calibri" w:hAnsi="Calibri"/>
          <w:i/>
          <w:noProof/>
          <w:lang w:val="fr-BE"/>
        </w:rPr>
        <w:t>G3: Genes|Genomes|Genetics</w:t>
      </w:r>
      <w:r w:rsidRPr="004035D4">
        <w:rPr>
          <w:rFonts w:ascii="Calibri" w:hAnsi="Calibri"/>
          <w:noProof/>
          <w:lang w:val="fr-BE"/>
        </w:rPr>
        <w:t xml:space="preserve"> </w:t>
      </w:r>
      <w:r w:rsidRPr="004035D4">
        <w:rPr>
          <w:rFonts w:ascii="Calibri" w:hAnsi="Calibri"/>
          <w:b/>
          <w:noProof/>
          <w:lang w:val="fr-BE"/>
        </w:rPr>
        <w:t>3</w:t>
      </w:r>
      <w:r w:rsidRPr="004035D4">
        <w:rPr>
          <w:rFonts w:ascii="Calibri" w:hAnsi="Calibri"/>
          <w:noProof/>
          <w:lang w:val="fr-BE"/>
        </w:rPr>
        <w:t>, 865-880 (2013).</w:t>
      </w:r>
      <w:bookmarkEnd w:id="55"/>
    </w:p>
    <w:p w:rsidR="004035D4" w:rsidRPr="004035D4" w:rsidRDefault="004035D4" w:rsidP="004035D4">
      <w:pPr>
        <w:spacing w:after="0" w:line="240" w:lineRule="auto"/>
        <w:ind w:left="720" w:hanging="720"/>
        <w:rPr>
          <w:rFonts w:ascii="Calibri" w:hAnsi="Calibri"/>
          <w:noProof/>
          <w:lang w:val="fr-BE"/>
        </w:rPr>
      </w:pPr>
      <w:bookmarkStart w:id="56" w:name="_ENREF_38"/>
      <w:r w:rsidRPr="004035D4">
        <w:rPr>
          <w:rFonts w:ascii="Calibri" w:hAnsi="Calibri"/>
          <w:noProof/>
          <w:lang w:val="fr-BE"/>
        </w:rPr>
        <w:t>38</w:t>
      </w:r>
      <w:r w:rsidRPr="004035D4">
        <w:rPr>
          <w:rFonts w:ascii="Calibri" w:hAnsi="Calibri"/>
          <w:noProof/>
          <w:lang w:val="fr-BE"/>
        </w:rPr>
        <w:tab/>
        <w:t xml:space="preserve">Wyman, S. K., Jansen, R. K. &amp; Boore, J. L. Automatic annotation of organellar genomes with DOGMA. </w:t>
      </w:r>
      <w:r w:rsidRPr="004035D4">
        <w:rPr>
          <w:rFonts w:ascii="Calibri" w:hAnsi="Calibri"/>
          <w:i/>
          <w:noProof/>
          <w:lang w:val="fr-BE"/>
        </w:rPr>
        <w:t>Bioinformatics</w:t>
      </w:r>
      <w:r w:rsidRPr="004035D4">
        <w:rPr>
          <w:rFonts w:ascii="Calibri" w:hAnsi="Calibri"/>
          <w:noProof/>
          <w:lang w:val="fr-BE"/>
        </w:rPr>
        <w:t xml:space="preserve"> </w:t>
      </w:r>
      <w:r w:rsidRPr="004035D4">
        <w:rPr>
          <w:rFonts w:ascii="Calibri" w:hAnsi="Calibri"/>
          <w:b/>
          <w:noProof/>
          <w:lang w:val="fr-BE"/>
        </w:rPr>
        <w:t>20</w:t>
      </w:r>
      <w:r w:rsidRPr="004035D4">
        <w:rPr>
          <w:rFonts w:ascii="Calibri" w:hAnsi="Calibri"/>
          <w:noProof/>
          <w:lang w:val="fr-BE"/>
        </w:rPr>
        <w:t>, 3252-3255 (2004).</w:t>
      </w:r>
      <w:bookmarkEnd w:id="56"/>
    </w:p>
    <w:p w:rsidR="004035D4" w:rsidRPr="004035D4" w:rsidRDefault="004035D4" w:rsidP="004035D4">
      <w:pPr>
        <w:spacing w:line="240" w:lineRule="auto"/>
        <w:ind w:left="720" w:hanging="720"/>
        <w:rPr>
          <w:rFonts w:ascii="Calibri" w:hAnsi="Calibri"/>
          <w:noProof/>
          <w:lang w:val="fr-BE"/>
        </w:rPr>
      </w:pPr>
      <w:bookmarkStart w:id="57" w:name="_ENREF_39"/>
      <w:r w:rsidRPr="004035D4">
        <w:rPr>
          <w:rFonts w:ascii="Calibri" w:hAnsi="Calibri"/>
          <w:noProof/>
          <w:lang w:val="fr-BE"/>
        </w:rPr>
        <w:t>39</w:t>
      </w:r>
      <w:r w:rsidRPr="004035D4">
        <w:rPr>
          <w:rFonts w:ascii="Calibri" w:hAnsi="Calibri"/>
          <w:noProof/>
          <w:lang w:val="fr-BE"/>
        </w:rPr>
        <w:tab/>
        <w:t xml:space="preserve">Conant, G. C. &amp; Wolfe, K. H. GenomeVx: simple web-based creation of editable circular chromosome maps. </w:t>
      </w:r>
      <w:r w:rsidRPr="004035D4">
        <w:rPr>
          <w:rFonts w:ascii="Calibri" w:hAnsi="Calibri"/>
          <w:i/>
          <w:noProof/>
          <w:lang w:val="fr-BE"/>
        </w:rPr>
        <w:t>Bioinformatics</w:t>
      </w:r>
      <w:r w:rsidRPr="004035D4">
        <w:rPr>
          <w:rFonts w:ascii="Calibri" w:hAnsi="Calibri"/>
          <w:noProof/>
          <w:lang w:val="fr-BE"/>
        </w:rPr>
        <w:t xml:space="preserve"> </w:t>
      </w:r>
      <w:r w:rsidRPr="004035D4">
        <w:rPr>
          <w:rFonts w:ascii="Calibri" w:hAnsi="Calibri"/>
          <w:b/>
          <w:noProof/>
          <w:lang w:val="fr-BE"/>
        </w:rPr>
        <w:t>24</w:t>
      </w:r>
      <w:r w:rsidRPr="004035D4">
        <w:rPr>
          <w:rFonts w:ascii="Calibri" w:hAnsi="Calibri"/>
          <w:noProof/>
          <w:lang w:val="fr-BE"/>
        </w:rPr>
        <w:t>, 861-862 (2008).</w:t>
      </w:r>
      <w:bookmarkEnd w:id="57"/>
    </w:p>
    <w:p w:rsidR="004035D4" w:rsidRDefault="004035D4" w:rsidP="004035D4">
      <w:pPr>
        <w:spacing w:line="240" w:lineRule="auto"/>
        <w:rPr>
          <w:rFonts w:ascii="Calibri" w:hAnsi="Calibri"/>
          <w:noProof/>
          <w:lang w:val="fr-BE"/>
        </w:rPr>
      </w:pPr>
    </w:p>
    <w:p w:rsidR="00143581" w:rsidRPr="0077193C" w:rsidRDefault="004C2F16" w:rsidP="005F6560">
      <w:pPr>
        <w:spacing w:line="480" w:lineRule="auto"/>
      </w:pPr>
      <w:r w:rsidRPr="0077193C">
        <w:fldChar w:fldCharType="end"/>
      </w:r>
    </w:p>
    <w:sectPr w:rsidR="00143581" w:rsidRPr="0077193C" w:rsidSect="00C0225B">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5C7" w:rsidRDefault="000E55C7" w:rsidP="007F2933">
      <w:pPr>
        <w:spacing w:after="0" w:line="240" w:lineRule="auto"/>
      </w:pPr>
      <w:r>
        <w:separator/>
      </w:r>
    </w:p>
  </w:endnote>
  <w:endnote w:type="continuationSeparator" w:id="0">
    <w:p w:rsidR="000E55C7" w:rsidRDefault="000E55C7" w:rsidP="007F2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NewCenturySchlbk-Italic">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3441"/>
      <w:docPartObj>
        <w:docPartGallery w:val="Page Numbers (Bottom of Page)"/>
        <w:docPartUnique/>
      </w:docPartObj>
    </w:sdtPr>
    <w:sdtEndPr/>
    <w:sdtContent>
      <w:p w:rsidR="00317A73" w:rsidRDefault="00E36A7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317A73" w:rsidRDefault="00317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5C7" w:rsidRDefault="000E55C7" w:rsidP="007F2933">
      <w:pPr>
        <w:spacing w:after="0" w:line="240" w:lineRule="auto"/>
      </w:pPr>
      <w:r>
        <w:separator/>
      </w:r>
    </w:p>
  </w:footnote>
  <w:footnote w:type="continuationSeparator" w:id="0">
    <w:p w:rsidR="000E55C7" w:rsidRDefault="000E55C7" w:rsidP="007F29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393E36"/>
    <w:multiLevelType w:val="hybridMultilevel"/>
    <w:tmpl w:val="2A14BAA6"/>
    <w:lvl w:ilvl="0" w:tplc="E8E2BC6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9pfzfpwadzzxzepx5fptestvtvfswafv5tx&quot;&gt;My EndNote Library&lt;record-ids&gt;&lt;item&gt;10&lt;/item&gt;&lt;item&gt;11&lt;/item&gt;&lt;item&gt;13&lt;/item&gt;&lt;item&gt;14&lt;/item&gt;&lt;item&gt;15&lt;/item&gt;&lt;item&gt;16&lt;/item&gt;&lt;item&gt;17&lt;/item&gt;&lt;item&gt;18&lt;/item&gt;&lt;item&gt;19&lt;/item&gt;&lt;item&gt;21&lt;/item&gt;&lt;item&gt;22&lt;/item&gt;&lt;item&gt;101&lt;/item&gt;&lt;item&gt;102&lt;/item&gt;&lt;item&gt;103&lt;/item&gt;&lt;item&gt;104&lt;/item&gt;&lt;item&gt;105&lt;/item&gt;&lt;item&gt;106&lt;/item&gt;&lt;/record-ids&gt;&lt;/item&gt;&lt;/Libraries&gt;"/>
  </w:docVars>
  <w:rsids>
    <w:rsidRoot w:val="00143581"/>
    <w:rsid w:val="000068C5"/>
    <w:rsid w:val="00010346"/>
    <w:rsid w:val="00013D3C"/>
    <w:rsid w:val="00020B1D"/>
    <w:rsid w:val="00025451"/>
    <w:rsid w:val="00033A35"/>
    <w:rsid w:val="000369F8"/>
    <w:rsid w:val="00043180"/>
    <w:rsid w:val="00045764"/>
    <w:rsid w:val="00053DBD"/>
    <w:rsid w:val="0005560C"/>
    <w:rsid w:val="00057FD6"/>
    <w:rsid w:val="00065F8D"/>
    <w:rsid w:val="00066869"/>
    <w:rsid w:val="0007628B"/>
    <w:rsid w:val="00076749"/>
    <w:rsid w:val="00080D44"/>
    <w:rsid w:val="00081813"/>
    <w:rsid w:val="000903CA"/>
    <w:rsid w:val="000A5AAD"/>
    <w:rsid w:val="000A633D"/>
    <w:rsid w:val="000B0544"/>
    <w:rsid w:val="000C2309"/>
    <w:rsid w:val="000C3375"/>
    <w:rsid w:val="000C627A"/>
    <w:rsid w:val="000D5786"/>
    <w:rsid w:val="000E55C7"/>
    <w:rsid w:val="000F0856"/>
    <w:rsid w:val="001029BC"/>
    <w:rsid w:val="00104DC0"/>
    <w:rsid w:val="00111BAC"/>
    <w:rsid w:val="00113F0B"/>
    <w:rsid w:val="0011662F"/>
    <w:rsid w:val="001202A6"/>
    <w:rsid w:val="00127CBF"/>
    <w:rsid w:val="00131AC4"/>
    <w:rsid w:val="00131DF8"/>
    <w:rsid w:val="00135268"/>
    <w:rsid w:val="00141EBE"/>
    <w:rsid w:val="00143581"/>
    <w:rsid w:val="00150EDD"/>
    <w:rsid w:val="001606CA"/>
    <w:rsid w:val="001624B3"/>
    <w:rsid w:val="00162A40"/>
    <w:rsid w:val="00165B20"/>
    <w:rsid w:val="00171857"/>
    <w:rsid w:val="00171971"/>
    <w:rsid w:val="0017429F"/>
    <w:rsid w:val="00180F00"/>
    <w:rsid w:val="00185908"/>
    <w:rsid w:val="001865AF"/>
    <w:rsid w:val="00195421"/>
    <w:rsid w:val="001A464D"/>
    <w:rsid w:val="001C3395"/>
    <w:rsid w:val="001C6A9B"/>
    <w:rsid w:val="001D5F9F"/>
    <w:rsid w:val="001E0E30"/>
    <w:rsid w:val="001E3EC1"/>
    <w:rsid w:val="001F63BC"/>
    <w:rsid w:val="00201D65"/>
    <w:rsid w:val="00203399"/>
    <w:rsid w:val="00203E45"/>
    <w:rsid w:val="0020436F"/>
    <w:rsid w:val="0020511D"/>
    <w:rsid w:val="00213FFE"/>
    <w:rsid w:val="0021405D"/>
    <w:rsid w:val="002155E2"/>
    <w:rsid w:val="002239D1"/>
    <w:rsid w:val="00224849"/>
    <w:rsid w:val="002406F0"/>
    <w:rsid w:val="00242451"/>
    <w:rsid w:val="00243F35"/>
    <w:rsid w:val="00245428"/>
    <w:rsid w:val="0024652D"/>
    <w:rsid w:val="002527F3"/>
    <w:rsid w:val="00270CE3"/>
    <w:rsid w:val="00273D53"/>
    <w:rsid w:val="002875B0"/>
    <w:rsid w:val="00287D1B"/>
    <w:rsid w:val="0029176B"/>
    <w:rsid w:val="00297A41"/>
    <w:rsid w:val="002B38A6"/>
    <w:rsid w:val="002C02DF"/>
    <w:rsid w:val="002C40A6"/>
    <w:rsid w:val="002D1122"/>
    <w:rsid w:val="002D6BD0"/>
    <w:rsid w:val="002E650B"/>
    <w:rsid w:val="002E74A9"/>
    <w:rsid w:val="0031492D"/>
    <w:rsid w:val="00314F5A"/>
    <w:rsid w:val="00315EA9"/>
    <w:rsid w:val="00316004"/>
    <w:rsid w:val="00317A73"/>
    <w:rsid w:val="003238AC"/>
    <w:rsid w:val="0033712E"/>
    <w:rsid w:val="003415A6"/>
    <w:rsid w:val="00357047"/>
    <w:rsid w:val="003623FC"/>
    <w:rsid w:val="003633F4"/>
    <w:rsid w:val="0037597A"/>
    <w:rsid w:val="0038118C"/>
    <w:rsid w:val="003815F5"/>
    <w:rsid w:val="00391341"/>
    <w:rsid w:val="003A1B18"/>
    <w:rsid w:val="003B16DF"/>
    <w:rsid w:val="003B3E57"/>
    <w:rsid w:val="003C51FF"/>
    <w:rsid w:val="003D46CB"/>
    <w:rsid w:val="003E09CE"/>
    <w:rsid w:val="003E34EE"/>
    <w:rsid w:val="003E3FA1"/>
    <w:rsid w:val="003E61DF"/>
    <w:rsid w:val="00402531"/>
    <w:rsid w:val="00402622"/>
    <w:rsid w:val="00402745"/>
    <w:rsid w:val="004035D4"/>
    <w:rsid w:val="004038BA"/>
    <w:rsid w:val="004047CB"/>
    <w:rsid w:val="00410606"/>
    <w:rsid w:val="0041566B"/>
    <w:rsid w:val="00415C76"/>
    <w:rsid w:val="00436B7C"/>
    <w:rsid w:val="0044143F"/>
    <w:rsid w:val="004459BE"/>
    <w:rsid w:val="004476CE"/>
    <w:rsid w:val="00454829"/>
    <w:rsid w:val="00455FD8"/>
    <w:rsid w:val="00460FBA"/>
    <w:rsid w:val="00473660"/>
    <w:rsid w:val="004746DF"/>
    <w:rsid w:val="00475F81"/>
    <w:rsid w:val="00484A1C"/>
    <w:rsid w:val="004A0FFA"/>
    <w:rsid w:val="004A1C58"/>
    <w:rsid w:val="004B2523"/>
    <w:rsid w:val="004C2F16"/>
    <w:rsid w:val="004C7C39"/>
    <w:rsid w:val="004D64D0"/>
    <w:rsid w:val="004E0480"/>
    <w:rsid w:val="004E7B4F"/>
    <w:rsid w:val="00517791"/>
    <w:rsid w:val="00525646"/>
    <w:rsid w:val="00527FF2"/>
    <w:rsid w:val="005319A5"/>
    <w:rsid w:val="00543B79"/>
    <w:rsid w:val="00551274"/>
    <w:rsid w:val="0055191D"/>
    <w:rsid w:val="00551EED"/>
    <w:rsid w:val="00560E4E"/>
    <w:rsid w:val="00563643"/>
    <w:rsid w:val="005640F7"/>
    <w:rsid w:val="005676EB"/>
    <w:rsid w:val="00576D06"/>
    <w:rsid w:val="005778F2"/>
    <w:rsid w:val="00577E0A"/>
    <w:rsid w:val="00585123"/>
    <w:rsid w:val="005876E1"/>
    <w:rsid w:val="00590568"/>
    <w:rsid w:val="005A1EB7"/>
    <w:rsid w:val="005A4AF2"/>
    <w:rsid w:val="005A6616"/>
    <w:rsid w:val="005A68CB"/>
    <w:rsid w:val="005B50E2"/>
    <w:rsid w:val="005B6545"/>
    <w:rsid w:val="005B77CD"/>
    <w:rsid w:val="005C43AF"/>
    <w:rsid w:val="005E4FAC"/>
    <w:rsid w:val="005E5954"/>
    <w:rsid w:val="005E5D9A"/>
    <w:rsid w:val="005F0589"/>
    <w:rsid w:val="005F6560"/>
    <w:rsid w:val="00610E0D"/>
    <w:rsid w:val="00614526"/>
    <w:rsid w:val="00615524"/>
    <w:rsid w:val="006177D1"/>
    <w:rsid w:val="006222A2"/>
    <w:rsid w:val="006300C5"/>
    <w:rsid w:val="00637284"/>
    <w:rsid w:val="00641BE3"/>
    <w:rsid w:val="006477AA"/>
    <w:rsid w:val="0065139B"/>
    <w:rsid w:val="00651D93"/>
    <w:rsid w:val="00656047"/>
    <w:rsid w:val="00656A15"/>
    <w:rsid w:val="0068166E"/>
    <w:rsid w:val="006821F4"/>
    <w:rsid w:val="00682ACE"/>
    <w:rsid w:val="0068573D"/>
    <w:rsid w:val="00694EC2"/>
    <w:rsid w:val="006A3F47"/>
    <w:rsid w:val="006A71D5"/>
    <w:rsid w:val="006B4334"/>
    <w:rsid w:val="006C550A"/>
    <w:rsid w:val="006C6032"/>
    <w:rsid w:val="006D343C"/>
    <w:rsid w:val="006E7E65"/>
    <w:rsid w:val="006F66BB"/>
    <w:rsid w:val="006F6908"/>
    <w:rsid w:val="006F6DFC"/>
    <w:rsid w:val="006F7F44"/>
    <w:rsid w:val="007014E3"/>
    <w:rsid w:val="00702B75"/>
    <w:rsid w:val="00704037"/>
    <w:rsid w:val="00706DDE"/>
    <w:rsid w:val="00714883"/>
    <w:rsid w:val="00715E4A"/>
    <w:rsid w:val="007256DD"/>
    <w:rsid w:val="00727F1B"/>
    <w:rsid w:val="007303EB"/>
    <w:rsid w:val="00733C86"/>
    <w:rsid w:val="007354A9"/>
    <w:rsid w:val="00737717"/>
    <w:rsid w:val="00746B9C"/>
    <w:rsid w:val="007474F3"/>
    <w:rsid w:val="00763768"/>
    <w:rsid w:val="0077193C"/>
    <w:rsid w:val="007733BD"/>
    <w:rsid w:val="007803E0"/>
    <w:rsid w:val="00784807"/>
    <w:rsid w:val="00784FD6"/>
    <w:rsid w:val="00795816"/>
    <w:rsid w:val="007A4070"/>
    <w:rsid w:val="007A68B2"/>
    <w:rsid w:val="007B06F3"/>
    <w:rsid w:val="007B5C62"/>
    <w:rsid w:val="007C7A5E"/>
    <w:rsid w:val="007D480D"/>
    <w:rsid w:val="007F2933"/>
    <w:rsid w:val="007F61B6"/>
    <w:rsid w:val="0080020B"/>
    <w:rsid w:val="00802072"/>
    <w:rsid w:val="008022C2"/>
    <w:rsid w:val="00806019"/>
    <w:rsid w:val="00806478"/>
    <w:rsid w:val="00807B50"/>
    <w:rsid w:val="0082463B"/>
    <w:rsid w:val="00831A3C"/>
    <w:rsid w:val="00835D0F"/>
    <w:rsid w:val="00836CDC"/>
    <w:rsid w:val="0084019B"/>
    <w:rsid w:val="0084230D"/>
    <w:rsid w:val="00854D61"/>
    <w:rsid w:val="008617CD"/>
    <w:rsid w:val="0086396E"/>
    <w:rsid w:val="0088127D"/>
    <w:rsid w:val="00882A69"/>
    <w:rsid w:val="00886647"/>
    <w:rsid w:val="008B20A6"/>
    <w:rsid w:val="008B6662"/>
    <w:rsid w:val="008C07F8"/>
    <w:rsid w:val="008D08A6"/>
    <w:rsid w:val="008E0977"/>
    <w:rsid w:val="008E6666"/>
    <w:rsid w:val="008E74E7"/>
    <w:rsid w:val="009019A1"/>
    <w:rsid w:val="00912050"/>
    <w:rsid w:val="00916779"/>
    <w:rsid w:val="009263E6"/>
    <w:rsid w:val="009278CE"/>
    <w:rsid w:val="00930808"/>
    <w:rsid w:val="00930B50"/>
    <w:rsid w:val="009328FC"/>
    <w:rsid w:val="009438CE"/>
    <w:rsid w:val="00952537"/>
    <w:rsid w:val="009704BE"/>
    <w:rsid w:val="009739D9"/>
    <w:rsid w:val="00973B2E"/>
    <w:rsid w:val="0098061B"/>
    <w:rsid w:val="00980BB0"/>
    <w:rsid w:val="009852FF"/>
    <w:rsid w:val="00992136"/>
    <w:rsid w:val="009B3CA5"/>
    <w:rsid w:val="009C743C"/>
    <w:rsid w:val="009C744E"/>
    <w:rsid w:val="009D4689"/>
    <w:rsid w:val="009D710D"/>
    <w:rsid w:val="009F264D"/>
    <w:rsid w:val="009F292D"/>
    <w:rsid w:val="009F3936"/>
    <w:rsid w:val="009F4E22"/>
    <w:rsid w:val="009F559E"/>
    <w:rsid w:val="00A05FE3"/>
    <w:rsid w:val="00A125C5"/>
    <w:rsid w:val="00A15071"/>
    <w:rsid w:val="00A15242"/>
    <w:rsid w:val="00A15553"/>
    <w:rsid w:val="00A435E3"/>
    <w:rsid w:val="00A4451A"/>
    <w:rsid w:val="00A57DCC"/>
    <w:rsid w:val="00A602F5"/>
    <w:rsid w:val="00A625F5"/>
    <w:rsid w:val="00A7238C"/>
    <w:rsid w:val="00A747F1"/>
    <w:rsid w:val="00A76F48"/>
    <w:rsid w:val="00A83894"/>
    <w:rsid w:val="00AA5819"/>
    <w:rsid w:val="00AB341A"/>
    <w:rsid w:val="00AC7F50"/>
    <w:rsid w:val="00AD0DDF"/>
    <w:rsid w:val="00AD5867"/>
    <w:rsid w:val="00AE1EEA"/>
    <w:rsid w:val="00AE33DC"/>
    <w:rsid w:val="00AF2AD6"/>
    <w:rsid w:val="00AF303F"/>
    <w:rsid w:val="00B005D8"/>
    <w:rsid w:val="00B036C1"/>
    <w:rsid w:val="00B16492"/>
    <w:rsid w:val="00B166FE"/>
    <w:rsid w:val="00B202E7"/>
    <w:rsid w:val="00B23D96"/>
    <w:rsid w:val="00B2479F"/>
    <w:rsid w:val="00B3096C"/>
    <w:rsid w:val="00B31EFE"/>
    <w:rsid w:val="00B32BDD"/>
    <w:rsid w:val="00B37E72"/>
    <w:rsid w:val="00B41E1A"/>
    <w:rsid w:val="00B42809"/>
    <w:rsid w:val="00B42829"/>
    <w:rsid w:val="00B5309C"/>
    <w:rsid w:val="00B7063E"/>
    <w:rsid w:val="00B707AC"/>
    <w:rsid w:val="00B70B0C"/>
    <w:rsid w:val="00B75FC0"/>
    <w:rsid w:val="00B763E9"/>
    <w:rsid w:val="00B765C0"/>
    <w:rsid w:val="00B85F3B"/>
    <w:rsid w:val="00B97C07"/>
    <w:rsid w:val="00BA3D03"/>
    <w:rsid w:val="00BB2DFF"/>
    <w:rsid w:val="00BB57BD"/>
    <w:rsid w:val="00BB69CF"/>
    <w:rsid w:val="00BB77F7"/>
    <w:rsid w:val="00BC114E"/>
    <w:rsid w:val="00BC4CAC"/>
    <w:rsid w:val="00BC7B74"/>
    <w:rsid w:val="00BD1080"/>
    <w:rsid w:val="00BE01D0"/>
    <w:rsid w:val="00BE6281"/>
    <w:rsid w:val="00BF4046"/>
    <w:rsid w:val="00BF747C"/>
    <w:rsid w:val="00C0225B"/>
    <w:rsid w:val="00C0531B"/>
    <w:rsid w:val="00C06F6C"/>
    <w:rsid w:val="00C06FA6"/>
    <w:rsid w:val="00C1022E"/>
    <w:rsid w:val="00C14E81"/>
    <w:rsid w:val="00C35423"/>
    <w:rsid w:val="00C36100"/>
    <w:rsid w:val="00C603A1"/>
    <w:rsid w:val="00C67C15"/>
    <w:rsid w:val="00C711B0"/>
    <w:rsid w:val="00C735B3"/>
    <w:rsid w:val="00C87895"/>
    <w:rsid w:val="00CA3978"/>
    <w:rsid w:val="00CA7AF3"/>
    <w:rsid w:val="00CB5FD3"/>
    <w:rsid w:val="00CC33CB"/>
    <w:rsid w:val="00CC3A4A"/>
    <w:rsid w:val="00CC5204"/>
    <w:rsid w:val="00CE7181"/>
    <w:rsid w:val="00CF5A26"/>
    <w:rsid w:val="00CF69F4"/>
    <w:rsid w:val="00D07C99"/>
    <w:rsid w:val="00D144DE"/>
    <w:rsid w:val="00D16D5E"/>
    <w:rsid w:val="00D20C64"/>
    <w:rsid w:val="00D40063"/>
    <w:rsid w:val="00D41E5D"/>
    <w:rsid w:val="00D46B30"/>
    <w:rsid w:val="00D47BB0"/>
    <w:rsid w:val="00D55FBC"/>
    <w:rsid w:val="00D60732"/>
    <w:rsid w:val="00D733E8"/>
    <w:rsid w:val="00D74FA3"/>
    <w:rsid w:val="00D765A7"/>
    <w:rsid w:val="00D80402"/>
    <w:rsid w:val="00D92A7B"/>
    <w:rsid w:val="00D92C6B"/>
    <w:rsid w:val="00D97799"/>
    <w:rsid w:val="00DA0C16"/>
    <w:rsid w:val="00DA382C"/>
    <w:rsid w:val="00DA4CA1"/>
    <w:rsid w:val="00DA63AA"/>
    <w:rsid w:val="00DA7872"/>
    <w:rsid w:val="00DB4174"/>
    <w:rsid w:val="00DB7483"/>
    <w:rsid w:val="00DD1617"/>
    <w:rsid w:val="00DD5B92"/>
    <w:rsid w:val="00DD6C47"/>
    <w:rsid w:val="00DF18C5"/>
    <w:rsid w:val="00E00624"/>
    <w:rsid w:val="00E06689"/>
    <w:rsid w:val="00E0788C"/>
    <w:rsid w:val="00E1276A"/>
    <w:rsid w:val="00E1491E"/>
    <w:rsid w:val="00E15CD4"/>
    <w:rsid w:val="00E16386"/>
    <w:rsid w:val="00E16DA4"/>
    <w:rsid w:val="00E224AD"/>
    <w:rsid w:val="00E23C3D"/>
    <w:rsid w:val="00E24DBE"/>
    <w:rsid w:val="00E3411A"/>
    <w:rsid w:val="00E36A71"/>
    <w:rsid w:val="00E440BE"/>
    <w:rsid w:val="00E54E5E"/>
    <w:rsid w:val="00E55E82"/>
    <w:rsid w:val="00E63988"/>
    <w:rsid w:val="00E777B3"/>
    <w:rsid w:val="00E841E8"/>
    <w:rsid w:val="00E84C2F"/>
    <w:rsid w:val="00E87CB1"/>
    <w:rsid w:val="00E9023B"/>
    <w:rsid w:val="00E9110B"/>
    <w:rsid w:val="00E926F4"/>
    <w:rsid w:val="00EA658E"/>
    <w:rsid w:val="00EB4627"/>
    <w:rsid w:val="00EC3E26"/>
    <w:rsid w:val="00EC7160"/>
    <w:rsid w:val="00EE229B"/>
    <w:rsid w:val="00EE61E3"/>
    <w:rsid w:val="00F05A77"/>
    <w:rsid w:val="00F1499B"/>
    <w:rsid w:val="00F1707C"/>
    <w:rsid w:val="00F33462"/>
    <w:rsid w:val="00F40ABB"/>
    <w:rsid w:val="00F433D1"/>
    <w:rsid w:val="00F5074D"/>
    <w:rsid w:val="00F57C0D"/>
    <w:rsid w:val="00F70C20"/>
    <w:rsid w:val="00F72F24"/>
    <w:rsid w:val="00F74D49"/>
    <w:rsid w:val="00F755B1"/>
    <w:rsid w:val="00F76E67"/>
    <w:rsid w:val="00F77552"/>
    <w:rsid w:val="00F80D5E"/>
    <w:rsid w:val="00F81EEF"/>
    <w:rsid w:val="00F86B15"/>
    <w:rsid w:val="00F86C14"/>
    <w:rsid w:val="00F91C03"/>
    <w:rsid w:val="00F94BB2"/>
    <w:rsid w:val="00FA0832"/>
    <w:rsid w:val="00FA1C3D"/>
    <w:rsid w:val="00FA6445"/>
    <w:rsid w:val="00FA7B5C"/>
    <w:rsid w:val="00FB3BDC"/>
    <w:rsid w:val="00FB5A4C"/>
    <w:rsid w:val="00FC2DCA"/>
    <w:rsid w:val="00FC32BE"/>
    <w:rsid w:val="00FC4F6D"/>
    <w:rsid w:val="00FC75CB"/>
    <w:rsid w:val="00FC7EB9"/>
    <w:rsid w:val="00FD4541"/>
    <w:rsid w:val="00FE40D7"/>
    <w:rsid w:val="00FE5CF5"/>
    <w:rsid w:val="00FE79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colormenu v:ext="edit" fillcolor="none [3212]"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3B2E"/>
    <w:pPr>
      <w:spacing w:before="100" w:beforeAutospacing="1" w:after="100" w:afterAutospacing="1" w:line="240" w:lineRule="auto"/>
      <w:outlineLvl w:val="1"/>
    </w:pPr>
    <w:rPr>
      <w:rFonts w:ascii="Times New Roman" w:eastAsia="Times New Roman" w:hAnsi="Times New Roman" w:cs="Times New Roman"/>
      <w:b/>
      <w:bCs/>
      <w:sz w:val="36"/>
      <w:szCs w:val="36"/>
      <w:lang w:val="pt-PT"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627"/>
    <w:rPr>
      <w:color w:val="0000FF"/>
      <w:u w:val="single"/>
    </w:rPr>
  </w:style>
  <w:style w:type="character" w:customStyle="1" w:styleId="apple-converted-space">
    <w:name w:val="apple-converted-space"/>
    <w:basedOn w:val="DefaultParagraphFont"/>
    <w:rsid w:val="00727F1B"/>
  </w:style>
  <w:style w:type="character" w:styleId="Emphasis">
    <w:name w:val="Emphasis"/>
    <w:basedOn w:val="DefaultParagraphFont"/>
    <w:uiPriority w:val="20"/>
    <w:qFormat/>
    <w:rsid w:val="00727F1B"/>
    <w:rPr>
      <w:i/>
      <w:iCs/>
    </w:rPr>
  </w:style>
  <w:style w:type="paragraph" w:styleId="ListParagraph">
    <w:name w:val="List Paragraph"/>
    <w:basedOn w:val="Normal"/>
    <w:uiPriority w:val="34"/>
    <w:qFormat/>
    <w:rsid w:val="00637284"/>
    <w:pPr>
      <w:ind w:left="720"/>
      <w:contextualSpacing/>
    </w:pPr>
    <w:rPr>
      <w:rFonts w:eastAsiaTheme="minorHAnsi"/>
      <w:noProof/>
    </w:rPr>
  </w:style>
  <w:style w:type="character" w:styleId="CommentReference">
    <w:name w:val="annotation reference"/>
    <w:basedOn w:val="DefaultParagraphFont"/>
    <w:uiPriority w:val="99"/>
    <w:semiHidden/>
    <w:unhideWhenUsed/>
    <w:rsid w:val="00F81EEF"/>
    <w:rPr>
      <w:sz w:val="16"/>
      <w:szCs w:val="16"/>
    </w:rPr>
  </w:style>
  <w:style w:type="paragraph" w:styleId="CommentText">
    <w:name w:val="annotation text"/>
    <w:basedOn w:val="Normal"/>
    <w:link w:val="CommentTextChar"/>
    <w:uiPriority w:val="99"/>
    <w:semiHidden/>
    <w:unhideWhenUsed/>
    <w:rsid w:val="00F81EEF"/>
    <w:pPr>
      <w:spacing w:line="240" w:lineRule="auto"/>
    </w:pPr>
    <w:rPr>
      <w:sz w:val="20"/>
      <w:szCs w:val="20"/>
    </w:rPr>
  </w:style>
  <w:style w:type="character" w:customStyle="1" w:styleId="CommentTextChar">
    <w:name w:val="Comment Text Char"/>
    <w:basedOn w:val="DefaultParagraphFont"/>
    <w:link w:val="CommentText"/>
    <w:uiPriority w:val="99"/>
    <w:semiHidden/>
    <w:rsid w:val="00F81EEF"/>
    <w:rPr>
      <w:sz w:val="20"/>
      <w:szCs w:val="20"/>
    </w:rPr>
  </w:style>
  <w:style w:type="paragraph" w:styleId="CommentSubject">
    <w:name w:val="annotation subject"/>
    <w:basedOn w:val="CommentText"/>
    <w:next w:val="CommentText"/>
    <w:link w:val="CommentSubjectChar"/>
    <w:uiPriority w:val="99"/>
    <w:semiHidden/>
    <w:unhideWhenUsed/>
    <w:rsid w:val="00F81EEF"/>
    <w:rPr>
      <w:b/>
      <w:bCs/>
    </w:rPr>
  </w:style>
  <w:style w:type="character" w:customStyle="1" w:styleId="CommentSubjectChar">
    <w:name w:val="Comment Subject Char"/>
    <w:basedOn w:val="CommentTextChar"/>
    <w:link w:val="CommentSubject"/>
    <w:uiPriority w:val="99"/>
    <w:semiHidden/>
    <w:rsid w:val="00F81EEF"/>
    <w:rPr>
      <w:b/>
      <w:bCs/>
      <w:sz w:val="20"/>
      <w:szCs w:val="20"/>
    </w:rPr>
  </w:style>
  <w:style w:type="paragraph" w:styleId="BalloonText">
    <w:name w:val="Balloon Text"/>
    <w:basedOn w:val="Normal"/>
    <w:link w:val="BalloonTextChar"/>
    <w:uiPriority w:val="99"/>
    <w:semiHidden/>
    <w:unhideWhenUsed/>
    <w:rsid w:val="00F81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EF"/>
    <w:rPr>
      <w:rFonts w:ascii="Tahoma" w:hAnsi="Tahoma" w:cs="Tahoma"/>
      <w:sz w:val="16"/>
      <w:szCs w:val="16"/>
    </w:rPr>
  </w:style>
  <w:style w:type="character" w:customStyle="1" w:styleId="Heading2Char">
    <w:name w:val="Heading 2 Char"/>
    <w:basedOn w:val="DefaultParagraphFont"/>
    <w:link w:val="Heading2"/>
    <w:uiPriority w:val="9"/>
    <w:rsid w:val="00973B2E"/>
    <w:rPr>
      <w:rFonts w:ascii="Times New Roman" w:eastAsia="Times New Roman" w:hAnsi="Times New Roman" w:cs="Times New Roman"/>
      <w:b/>
      <w:bCs/>
      <w:sz w:val="36"/>
      <w:szCs w:val="36"/>
      <w:lang w:val="pt-PT" w:eastAsia="pt-PT"/>
    </w:rPr>
  </w:style>
  <w:style w:type="character" w:styleId="FollowedHyperlink">
    <w:name w:val="FollowedHyperlink"/>
    <w:basedOn w:val="DefaultParagraphFont"/>
    <w:uiPriority w:val="99"/>
    <w:semiHidden/>
    <w:unhideWhenUsed/>
    <w:rsid w:val="003B16DF"/>
    <w:rPr>
      <w:color w:val="800080" w:themeColor="followedHyperlink"/>
      <w:u w:val="single"/>
    </w:rPr>
  </w:style>
  <w:style w:type="paragraph" w:styleId="Revision">
    <w:name w:val="Revision"/>
    <w:hidden/>
    <w:uiPriority w:val="99"/>
    <w:semiHidden/>
    <w:rsid w:val="00AE1EEA"/>
    <w:pPr>
      <w:spacing w:after="0" w:line="240" w:lineRule="auto"/>
    </w:pPr>
  </w:style>
  <w:style w:type="character" w:customStyle="1" w:styleId="slug-doi">
    <w:name w:val="slug-doi"/>
    <w:basedOn w:val="DefaultParagraphFont"/>
    <w:rsid w:val="00D733E8"/>
  </w:style>
  <w:style w:type="character" w:styleId="HTMLCite">
    <w:name w:val="HTML Cite"/>
    <w:basedOn w:val="DefaultParagraphFont"/>
    <w:uiPriority w:val="99"/>
    <w:semiHidden/>
    <w:unhideWhenUsed/>
    <w:rsid w:val="00D733E8"/>
    <w:rPr>
      <w:i/>
      <w:iCs/>
    </w:rPr>
  </w:style>
  <w:style w:type="character" w:customStyle="1" w:styleId="slug-pub-date">
    <w:name w:val="slug-pub-date"/>
    <w:basedOn w:val="DefaultParagraphFont"/>
    <w:rsid w:val="00D733E8"/>
  </w:style>
  <w:style w:type="character" w:customStyle="1" w:styleId="slug-vol">
    <w:name w:val="slug-vol"/>
    <w:basedOn w:val="DefaultParagraphFont"/>
    <w:rsid w:val="00D733E8"/>
  </w:style>
  <w:style w:type="character" w:customStyle="1" w:styleId="slug-issue">
    <w:name w:val="slug-issue"/>
    <w:basedOn w:val="DefaultParagraphFont"/>
    <w:rsid w:val="00D733E8"/>
  </w:style>
  <w:style w:type="character" w:customStyle="1" w:styleId="slug-pages">
    <w:name w:val="slug-pages"/>
    <w:basedOn w:val="DefaultParagraphFont"/>
    <w:rsid w:val="00D733E8"/>
  </w:style>
  <w:style w:type="paragraph" w:styleId="Header">
    <w:name w:val="header"/>
    <w:basedOn w:val="Normal"/>
    <w:link w:val="HeaderChar"/>
    <w:uiPriority w:val="99"/>
    <w:semiHidden/>
    <w:unhideWhenUsed/>
    <w:rsid w:val="007F293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2933"/>
  </w:style>
  <w:style w:type="paragraph" w:styleId="Footer">
    <w:name w:val="footer"/>
    <w:basedOn w:val="Normal"/>
    <w:link w:val="FooterChar"/>
    <w:uiPriority w:val="99"/>
    <w:unhideWhenUsed/>
    <w:rsid w:val="007F29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933"/>
  </w:style>
  <w:style w:type="paragraph" w:customStyle="1" w:styleId="EndNoteBibliographyTitle">
    <w:name w:val="EndNote Bibliography Title"/>
    <w:basedOn w:val="Normal"/>
    <w:link w:val="EndNoteBibliographyTitleChar"/>
    <w:rsid w:val="00B7063E"/>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7063E"/>
    <w:rPr>
      <w:rFonts w:ascii="Calibri" w:hAnsi="Calibri"/>
      <w:noProof/>
    </w:rPr>
  </w:style>
  <w:style w:type="paragraph" w:customStyle="1" w:styleId="EndNoteBibliography">
    <w:name w:val="EndNote Bibliography"/>
    <w:basedOn w:val="Normal"/>
    <w:link w:val="EndNoteBibliographyChar"/>
    <w:rsid w:val="00B7063E"/>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B7063E"/>
    <w:rPr>
      <w:rFonts w:ascii="Calibri" w:hAnsi="Calibri"/>
      <w:noProof/>
    </w:rPr>
  </w:style>
  <w:style w:type="paragraph" w:styleId="NormalWeb">
    <w:name w:val="Normal (Web)"/>
    <w:basedOn w:val="Normal"/>
    <w:uiPriority w:val="99"/>
    <w:semiHidden/>
    <w:unhideWhenUsed/>
    <w:rsid w:val="00E36A71"/>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3B2E"/>
    <w:pPr>
      <w:spacing w:before="100" w:beforeAutospacing="1" w:after="100" w:afterAutospacing="1" w:line="240" w:lineRule="auto"/>
      <w:outlineLvl w:val="1"/>
    </w:pPr>
    <w:rPr>
      <w:rFonts w:ascii="Times New Roman" w:eastAsia="Times New Roman" w:hAnsi="Times New Roman" w:cs="Times New Roman"/>
      <w:b/>
      <w:bCs/>
      <w:sz w:val="36"/>
      <w:szCs w:val="36"/>
      <w:lang w:val="pt-PT"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627"/>
    <w:rPr>
      <w:color w:val="0000FF"/>
      <w:u w:val="single"/>
    </w:rPr>
  </w:style>
  <w:style w:type="character" w:customStyle="1" w:styleId="apple-converted-space">
    <w:name w:val="apple-converted-space"/>
    <w:basedOn w:val="DefaultParagraphFont"/>
    <w:rsid w:val="00727F1B"/>
  </w:style>
  <w:style w:type="character" w:styleId="Emphasis">
    <w:name w:val="Emphasis"/>
    <w:basedOn w:val="DefaultParagraphFont"/>
    <w:uiPriority w:val="20"/>
    <w:qFormat/>
    <w:rsid w:val="00727F1B"/>
    <w:rPr>
      <w:i/>
      <w:iCs/>
    </w:rPr>
  </w:style>
  <w:style w:type="paragraph" w:styleId="ListParagraph">
    <w:name w:val="List Paragraph"/>
    <w:basedOn w:val="Normal"/>
    <w:uiPriority w:val="34"/>
    <w:qFormat/>
    <w:rsid w:val="00637284"/>
    <w:pPr>
      <w:ind w:left="720"/>
      <w:contextualSpacing/>
    </w:pPr>
    <w:rPr>
      <w:rFonts w:eastAsiaTheme="minorHAnsi"/>
      <w:noProof/>
    </w:rPr>
  </w:style>
  <w:style w:type="character" w:styleId="CommentReference">
    <w:name w:val="annotation reference"/>
    <w:basedOn w:val="DefaultParagraphFont"/>
    <w:uiPriority w:val="99"/>
    <w:semiHidden/>
    <w:unhideWhenUsed/>
    <w:rsid w:val="00F81EEF"/>
    <w:rPr>
      <w:sz w:val="16"/>
      <w:szCs w:val="16"/>
    </w:rPr>
  </w:style>
  <w:style w:type="paragraph" w:styleId="CommentText">
    <w:name w:val="annotation text"/>
    <w:basedOn w:val="Normal"/>
    <w:link w:val="CommentTextChar"/>
    <w:uiPriority w:val="99"/>
    <w:semiHidden/>
    <w:unhideWhenUsed/>
    <w:rsid w:val="00F81EEF"/>
    <w:pPr>
      <w:spacing w:line="240" w:lineRule="auto"/>
    </w:pPr>
    <w:rPr>
      <w:sz w:val="20"/>
      <w:szCs w:val="20"/>
    </w:rPr>
  </w:style>
  <w:style w:type="character" w:customStyle="1" w:styleId="CommentTextChar">
    <w:name w:val="Comment Text Char"/>
    <w:basedOn w:val="DefaultParagraphFont"/>
    <w:link w:val="CommentText"/>
    <w:uiPriority w:val="99"/>
    <w:semiHidden/>
    <w:rsid w:val="00F81EEF"/>
    <w:rPr>
      <w:sz w:val="20"/>
      <w:szCs w:val="20"/>
    </w:rPr>
  </w:style>
  <w:style w:type="paragraph" w:styleId="CommentSubject">
    <w:name w:val="annotation subject"/>
    <w:basedOn w:val="CommentText"/>
    <w:next w:val="CommentText"/>
    <w:link w:val="CommentSubjectChar"/>
    <w:uiPriority w:val="99"/>
    <w:semiHidden/>
    <w:unhideWhenUsed/>
    <w:rsid w:val="00F81EEF"/>
    <w:rPr>
      <w:b/>
      <w:bCs/>
    </w:rPr>
  </w:style>
  <w:style w:type="character" w:customStyle="1" w:styleId="CommentSubjectChar">
    <w:name w:val="Comment Subject Char"/>
    <w:basedOn w:val="CommentTextChar"/>
    <w:link w:val="CommentSubject"/>
    <w:uiPriority w:val="99"/>
    <w:semiHidden/>
    <w:rsid w:val="00F81EEF"/>
    <w:rPr>
      <w:b/>
      <w:bCs/>
      <w:sz w:val="20"/>
      <w:szCs w:val="20"/>
    </w:rPr>
  </w:style>
  <w:style w:type="paragraph" w:styleId="BalloonText">
    <w:name w:val="Balloon Text"/>
    <w:basedOn w:val="Normal"/>
    <w:link w:val="BalloonTextChar"/>
    <w:uiPriority w:val="99"/>
    <w:semiHidden/>
    <w:unhideWhenUsed/>
    <w:rsid w:val="00F81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EF"/>
    <w:rPr>
      <w:rFonts w:ascii="Tahoma" w:hAnsi="Tahoma" w:cs="Tahoma"/>
      <w:sz w:val="16"/>
      <w:szCs w:val="16"/>
    </w:rPr>
  </w:style>
  <w:style w:type="character" w:customStyle="1" w:styleId="Heading2Char">
    <w:name w:val="Heading 2 Char"/>
    <w:basedOn w:val="DefaultParagraphFont"/>
    <w:link w:val="Heading2"/>
    <w:uiPriority w:val="9"/>
    <w:rsid w:val="00973B2E"/>
    <w:rPr>
      <w:rFonts w:ascii="Times New Roman" w:eastAsia="Times New Roman" w:hAnsi="Times New Roman" w:cs="Times New Roman"/>
      <w:b/>
      <w:bCs/>
      <w:sz w:val="36"/>
      <w:szCs w:val="36"/>
      <w:lang w:val="pt-PT" w:eastAsia="pt-PT"/>
    </w:rPr>
  </w:style>
  <w:style w:type="character" w:styleId="FollowedHyperlink">
    <w:name w:val="FollowedHyperlink"/>
    <w:basedOn w:val="DefaultParagraphFont"/>
    <w:uiPriority w:val="99"/>
    <w:semiHidden/>
    <w:unhideWhenUsed/>
    <w:rsid w:val="003B16DF"/>
    <w:rPr>
      <w:color w:val="800080" w:themeColor="followedHyperlink"/>
      <w:u w:val="single"/>
    </w:rPr>
  </w:style>
  <w:style w:type="paragraph" w:styleId="Revision">
    <w:name w:val="Revision"/>
    <w:hidden/>
    <w:uiPriority w:val="99"/>
    <w:semiHidden/>
    <w:rsid w:val="00AE1EEA"/>
    <w:pPr>
      <w:spacing w:after="0" w:line="240" w:lineRule="auto"/>
    </w:pPr>
  </w:style>
  <w:style w:type="character" w:customStyle="1" w:styleId="slug-doi">
    <w:name w:val="slug-doi"/>
    <w:basedOn w:val="DefaultParagraphFont"/>
    <w:rsid w:val="00D733E8"/>
  </w:style>
  <w:style w:type="character" w:styleId="HTMLCite">
    <w:name w:val="HTML Cite"/>
    <w:basedOn w:val="DefaultParagraphFont"/>
    <w:uiPriority w:val="99"/>
    <w:semiHidden/>
    <w:unhideWhenUsed/>
    <w:rsid w:val="00D733E8"/>
    <w:rPr>
      <w:i/>
      <w:iCs/>
    </w:rPr>
  </w:style>
  <w:style w:type="character" w:customStyle="1" w:styleId="slug-pub-date">
    <w:name w:val="slug-pub-date"/>
    <w:basedOn w:val="DefaultParagraphFont"/>
    <w:rsid w:val="00D733E8"/>
  </w:style>
  <w:style w:type="character" w:customStyle="1" w:styleId="slug-vol">
    <w:name w:val="slug-vol"/>
    <w:basedOn w:val="DefaultParagraphFont"/>
    <w:rsid w:val="00D733E8"/>
  </w:style>
  <w:style w:type="character" w:customStyle="1" w:styleId="slug-issue">
    <w:name w:val="slug-issue"/>
    <w:basedOn w:val="DefaultParagraphFont"/>
    <w:rsid w:val="00D733E8"/>
  </w:style>
  <w:style w:type="character" w:customStyle="1" w:styleId="slug-pages">
    <w:name w:val="slug-pages"/>
    <w:basedOn w:val="DefaultParagraphFont"/>
    <w:rsid w:val="00D733E8"/>
  </w:style>
  <w:style w:type="paragraph" w:styleId="Header">
    <w:name w:val="header"/>
    <w:basedOn w:val="Normal"/>
    <w:link w:val="HeaderChar"/>
    <w:uiPriority w:val="99"/>
    <w:semiHidden/>
    <w:unhideWhenUsed/>
    <w:rsid w:val="007F293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2933"/>
  </w:style>
  <w:style w:type="paragraph" w:styleId="Footer">
    <w:name w:val="footer"/>
    <w:basedOn w:val="Normal"/>
    <w:link w:val="FooterChar"/>
    <w:uiPriority w:val="99"/>
    <w:unhideWhenUsed/>
    <w:rsid w:val="007F29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933"/>
  </w:style>
  <w:style w:type="paragraph" w:customStyle="1" w:styleId="EndNoteBibliographyTitle">
    <w:name w:val="EndNote Bibliography Title"/>
    <w:basedOn w:val="Normal"/>
    <w:link w:val="EndNoteBibliographyTitleChar"/>
    <w:rsid w:val="00B7063E"/>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7063E"/>
    <w:rPr>
      <w:rFonts w:ascii="Calibri" w:hAnsi="Calibri"/>
      <w:noProof/>
    </w:rPr>
  </w:style>
  <w:style w:type="paragraph" w:customStyle="1" w:styleId="EndNoteBibliography">
    <w:name w:val="EndNote Bibliography"/>
    <w:basedOn w:val="Normal"/>
    <w:link w:val="EndNoteBibliographyChar"/>
    <w:rsid w:val="00B7063E"/>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B7063E"/>
    <w:rPr>
      <w:rFonts w:ascii="Calibri" w:hAnsi="Calibri"/>
      <w:noProof/>
    </w:rPr>
  </w:style>
  <w:style w:type="paragraph" w:styleId="NormalWeb">
    <w:name w:val="Normal (Web)"/>
    <w:basedOn w:val="Normal"/>
    <w:uiPriority w:val="99"/>
    <w:semiHidden/>
    <w:unhideWhenUsed/>
    <w:rsid w:val="00E36A71"/>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422417">
      <w:bodyDiv w:val="1"/>
      <w:marLeft w:val="0"/>
      <w:marRight w:val="0"/>
      <w:marTop w:val="0"/>
      <w:marBottom w:val="0"/>
      <w:divBdr>
        <w:top w:val="none" w:sz="0" w:space="0" w:color="auto"/>
        <w:left w:val="none" w:sz="0" w:space="0" w:color="auto"/>
        <w:bottom w:val="none" w:sz="0" w:space="0" w:color="auto"/>
        <w:right w:val="none" w:sz="0" w:space="0" w:color="auto"/>
      </w:divBdr>
    </w:div>
    <w:div w:id="666396839">
      <w:bodyDiv w:val="1"/>
      <w:marLeft w:val="0"/>
      <w:marRight w:val="0"/>
      <w:marTop w:val="0"/>
      <w:marBottom w:val="0"/>
      <w:divBdr>
        <w:top w:val="none" w:sz="0" w:space="0" w:color="auto"/>
        <w:left w:val="none" w:sz="0" w:space="0" w:color="auto"/>
        <w:bottom w:val="none" w:sz="0" w:space="0" w:color="auto"/>
        <w:right w:val="none" w:sz="0" w:space="0" w:color="auto"/>
      </w:divBdr>
    </w:div>
    <w:div w:id="789209538">
      <w:bodyDiv w:val="1"/>
      <w:marLeft w:val="0"/>
      <w:marRight w:val="0"/>
      <w:marTop w:val="0"/>
      <w:marBottom w:val="0"/>
      <w:divBdr>
        <w:top w:val="none" w:sz="0" w:space="0" w:color="auto"/>
        <w:left w:val="none" w:sz="0" w:space="0" w:color="auto"/>
        <w:bottom w:val="none" w:sz="0" w:space="0" w:color="auto"/>
        <w:right w:val="none" w:sz="0" w:space="0" w:color="auto"/>
      </w:divBdr>
    </w:div>
    <w:div w:id="799031882">
      <w:bodyDiv w:val="1"/>
      <w:marLeft w:val="0"/>
      <w:marRight w:val="0"/>
      <w:marTop w:val="0"/>
      <w:marBottom w:val="0"/>
      <w:divBdr>
        <w:top w:val="none" w:sz="0" w:space="0" w:color="auto"/>
        <w:left w:val="none" w:sz="0" w:space="0" w:color="auto"/>
        <w:bottom w:val="none" w:sz="0" w:space="0" w:color="auto"/>
        <w:right w:val="none" w:sz="0" w:space="0" w:color="auto"/>
      </w:divBdr>
    </w:div>
    <w:div w:id="94149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eneiou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HJERKENS\Documents\2013_Rita\files%20NGS%20CP%20Illumina%20PE\CP008_1_scre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CP008_1_screen!$N$11</c:f>
              <c:strCache>
                <c:ptCount val="1"/>
                <c:pt idx="0">
                  <c:v>%One_hit_one_library</c:v>
                </c:pt>
              </c:strCache>
            </c:strRef>
          </c:tx>
          <c:invertIfNegative val="0"/>
          <c:cat>
            <c:strRef>
              <c:f>CP008_1_screen!$M$12:$M$19</c:f>
              <c:strCache>
                <c:ptCount val="8"/>
                <c:pt idx="0">
                  <c:v>human</c:v>
                </c:pt>
                <c:pt idx="1">
                  <c:v>mouse</c:v>
                </c:pt>
                <c:pt idx="2">
                  <c:v>rat</c:v>
                </c:pt>
                <c:pt idx="3">
                  <c:v>fruitfly</c:v>
                </c:pt>
                <c:pt idx="4">
                  <c:v>mosquito</c:v>
                </c:pt>
                <c:pt idx="5">
                  <c:v>yeast</c:v>
                </c:pt>
                <c:pt idx="6">
                  <c:v>chloroplast</c:v>
                </c:pt>
                <c:pt idx="7">
                  <c:v>No library</c:v>
                </c:pt>
              </c:strCache>
            </c:strRef>
          </c:cat>
          <c:val>
            <c:numRef>
              <c:f>CP008_1_screen!$N$12:$N$19</c:f>
              <c:numCache>
                <c:formatCode>General</c:formatCode>
                <c:ptCount val="8"/>
                <c:pt idx="0">
                  <c:v>0.23</c:v>
                </c:pt>
                <c:pt idx="1">
                  <c:v>1.0000000000000023E-2</c:v>
                </c:pt>
                <c:pt idx="2">
                  <c:v>0.14000000000000001</c:v>
                </c:pt>
                <c:pt idx="3">
                  <c:v>1.0000000000000023E-2</c:v>
                </c:pt>
                <c:pt idx="4">
                  <c:v>0</c:v>
                </c:pt>
                <c:pt idx="5">
                  <c:v>0</c:v>
                </c:pt>
                <c:pt idx="6">
                  <c:v>0.34000000000000036</c:v>
                </c:pt>
                <c:pt idx="7">
                  <c:v>98.8</c:v>
                </c:pt>
              </c:numCache>
            </c:numRef>
          </c:val>
        </c:ser>
        <c:ser>
          <c:idx val="1"/>
          <c:order val="1"/>
          <c:tx>
            <c:strRef>
              <c:f>CP008_1_screen!$O$11</c:f>
              <c:strCache>
                <c:ptCount val="1"/>
                <c:pt idx="0">
                  <c:v>%Multiple_hits_one_library</c:v>
                </c:pt>
              </c:strCache>
            </c:strRef>
          </c:tx>
          <c:invertIfNegative val="0"/>
          <c:cat>
            <c:strRef>
              <c:f>CP008_1_screen!$M$12:$M$19</c:f>
              <c:strCache>
                <c:ptCount val="8"/>
                <c:pt idx="0">
                  <c:v>human</c:v>
                </c:pt>
                <c:pt idx="1">
                  <c:v>mouse</c:v>
                </c:pt>
                <c:pt idx="2">
                  <c:v>rat</c:v>
                </c:pt>
                <c:pt idx="3">
                  <c:v>fruitfly</c:v>
                </c:pt>
                <c:pt idx="4">
                  <c:v>mosquito</c:v>
                </c:pt>
                <c:pt idx="5">
                  <c:v>yeast</c:v>
                </c:pt>
                <c:pt idx="6">
                  <c:v>chloroplast</c:v>
                </c:pt>
                <c:pt idx="7">
                  <c:v>No library</c:v>
                </c:pt>
              </c:strCache>
            </c:strRef>
          </c:cat>
          <c:val>
            <c:numRef>
              <c:f>CP008_1_screen!$O$12:$O$19</c:f>
              <c:numCache>
                <c:formatCode>General</c:formatCode>
                <c:ptCount val="8"/>
                <c:pt idx="0">
                  <c:v>1.0000000000000023E-2</c:v>
                </c:pt>
                <c:pt idx="1">
                  <c:v>0</c:v>
                </c:pt>
                <c:pt idx="2">
                  <c:v>0</c:v>
                </c:pt>
                <c:pt idx="3">
                  <c:v>0</c:v>
                </c:pt>
                <c:pt idx="4">
                  <c:v>0</c:v>
                </c:pt>
                <c:pt idx="5">
                  <c:v>0</c:v>
                </c:pt>
                <c:pt idx="6">
                  <c:v>0.12000000000000002</c:v>
                </c:pt>
              </c:numCache>
            </c:numRef>
          </c:val>
        </c:ser>
        <c:ser>
          <c:idx val="2"/>
          <c:order val="2"/>
          <c:tx>
            <c:strRef>
              <c:f>CP008_1_screen!$P$11</c:f>
              <c:strCache>
                <c:ptCount val="1"/>
                <c:pt idx="0">
                  <c:v>%One_hit_multiple_libraries</c:v>
                </c:pt>
              </c:strCache>
            </c:strRef>
          </c:tx>
          <c:spPr>
            <a:solidFill>
              <a:srgbClr val="FFFF00"/>
            </a:solidFill>
          </c:spPr>
          <c:invertIfNegative val="0"/>
          <c:cat>
            <c:strRef>
              <c:f>CP008_1_screen!$M$12:$M$19</c:f>
              <c:strCache>
                <c:ptCount val="8"/>
                <c:pt idx="0">
                  <c:v>human</c:v>
                </c:pt>
                <c:pt idx="1">
                  <c:v>mouse</c:v>
                </c:pt>
                <c:pt idx="2">
                  <c:v>rat</c:v>
                </c:pt>
                <c:pt idx="3">
                  <c:v>fruitfly</c:v>
                </c:pt>
                <c:pt idx="4">
                  <c:v>mosquito</c:v>
                </c:pt>
                <c:pt idx="5">
                  <c:v>yeast</c:v>
                </c:pt>
                <c:pt idx="6">
                  <c:v>chloroplast</c:v>
                </c:pt>
                <c:pt idx="7">
                  <c:v>No library</c:v>
                </c:pt>
              </c:strCache>
            </c:strRef>
          </c:cat>
          <c:val>
            <c:numRef>
              <c:f>CP008_1_screen!$P$12:$P$19</c:f>
              <c:numCache>
                <c:formatCode>General</c:formatCode>
                <c:ptCount val="8"/>
                <c:pt idx="0">
                  <c:v>0.31000000000000094</c:v>
                </c:pt>
                <c:pt idx="1">
                  <c:v>0.18000000000000024</c:v>
                </c:pt>
                <c:pt idx="2">
                  <c:v>0.31000000000000094</c:v>
                </c:pt>
                <c:pt idx="3">
                  <c:v>0.11000000000000004</c:v>
                </c:pt>
                <c:pt idx="4">
                  <c:v>0.1</c:v>
                </c:pt>
                <c:pt idx="5">
                  <c:v>6.0000000000000081E-2</c:v>
                </c:pt>
                <c:pt idx="6">
                  <c:v>0</c:v>
                </c:pt>
              </c:numCache>
            </c:numRef>
          </c:val>
        </c:ser>
        <c:ser>
          <c:idx val="3"/>
          <c:order val="3"/>
          <c:tx>
            <c:strRef>
              <c:f>CP008_1_screen!$Q$11</c:f>
              <c:strCache>
                <c:ptCount val="1"/>
                <c:pt idx="0">
                  <c:v>%Multiple_hits_multiple_libraries</c:v>
                </c:pt>
              </c:strCache>
            </c:strRef>
          </c:tx>
          <c:invertIfNegative val="0"/>
          <c:cat>
            <c:strRef>
              <c:f>CP008_1_screen!$M$12:$M$19</c:f>
              <c:strCache>
                <c:ptCount val="8"/>
                <c:pt idx="0">
                  <c:v>human</c:v>
                </c:pt>
                <c:pt idx="1">
                  <c:v>mouse</c:v>
                </c:pt>
                <c:pt idx="2">
                  <c:v>rat</c:v>
                </c:pt>
                <c:pt idx="3">
                  <c:v>fruitfly</c:v>
                </c:pt>
                <c:pt idx="4">
                  <c:v>mosquito</c:v>
                </c:pt>
                <c:pt idx="5">
                  <c:v>yeast</c:v>
                </c:pt>
                <c:pt idx="6">
                  <c:v>chloroplast</c:v>
                </c:pt>
                <c:pt idx="7">
                  <c:v>No library</c:v>
                </c:pt>
              </c:strCache>
            </c:strRef>
          </c:cat>
          <c:val>
            <c:numRef>
              <c:f>CP008_1_screen!$Q$12:$Q$19</c:f>
              <c:numCache>
                <c:formatCode>General</c:formatCode>
                <c:ptCount val="8"/>
                <c:pt idx="0">
                  <c:v>2.0000000000000042E-2</c:v>
                </c:pt>
                <c:pt idx="1">
                  <c:v>2.0000000000000042E-2</c:v>
                </c:pt>
                <c:pt idx="2">
                  <c:v>2.0000000000000042E-2</c:v>
                </c:pt>
                <c:pt idx="3">
                  <c:v>1.0000000000000023E-2</c:v>
                </c:pt>
                <c:pt idx="4">
                  <c:v>1.0000000000000023E-2</c:v>
                </c:pt>
                <c:pt idx="5">
                  <c:v>0</c:v>
                </c:pt>
                <c:pt idx="6">
                  <c:v>0</c:v>
                </c:pt>
              </c:numCache>
            </c:numRef>
          </c:val>
        </c:ser>
        <c:dLbls>
          <c:showLegendKey val="0"/>
          <c:showVal val="0"/>
          <c:showCatName val="0"/>
          <c:showSerName val="0"/>
          <c:showPercent val="0"/>
          <c:showBubbleSize val="0"/>
        </c:dLbls>
        <c:gapWidth val="150"/>
        <c:overlap val="100"/>
        <c:axId val="46892928"/>
        <c:axId val="46894464"/>
      </c:barChart>
      <c:catAx>
        <c:axId val="46892928"/>
        <c:scaling>
          <c:orientation val="minMax"/>
        </c:scaling>
        <c:delete val="0"/>
        <c:axPos val="b"/>
        <c:majorTickMark val="out"/>
        <c:minorTickMark val="none"/>
        <c:tickLblPos val="nextTo"/>
        <c:crossAx val="46894464"/>
        <c:crosses val="autoZero"/>
        <c:auto val="1"/>
        <c:lblAlgn val="ctr"/>
        <c:lblOffset val="100"/>
        <c:noMultiLvlLbl val="0"/>
      </c:catAx>
      <c:valAx>
        <c:axId val="46894464"/>
        <c:scaling>
          <c:orientation val="minMax"/>
          <c:max val="5"/>
        </c:scaling>
        <c:delete val="0"/>
        <c:axPos val="l"/>
        <c:title>
          <c:tx>
            <c:rich>
              <a:bodyPr rot="-5400000" vert="horz"/>
              <a:lstStyle/>
              <a:p>
                <a:pPr>
                  <a:defRPr sz="1400"/>
                </a:pPr>
                <a:r>
                  <a:rPr lang="nl-NL" sz="1400"/>
                  <a:t>% reads mapped</a:t>
                </a:r>
              </a:p>
            </c:rich>
          </c:tx>
          <c:layout>
            <c:manualLayout>
              <c:xMode val="edge"/>
              <c:yMode val="edge"/>
              <c:x val="0.16401739842810958"/>
              <c:y val="0.24403262403744821"/>
            </c:manualLayout>
          </c:layout>
          <c:overlay val="0"/>
        </c:title>
        <c:numFmt formatCode="General" sourceLinked="1"/>
        <c:majorTickMark val="out"/>
        <c:minorTickMark val="none"/>
        <c:tickLblPos val="nextTo"/>
        <c:txPr>
          <a:bodyPr/>
          <a:lstStyle/>
          <a:p>
            <a:pPr>
              <a:defRPr sz="1200"/>
            </a:pPr>
            <a:endParaRPr lang="en-US"/>
          </a:p>
        </c:txPr>
        <c:crossAx val="46892928"/>
        <c:crosses val="autoZero"/>
        <c:crossBetween val="between"/>
      </c:valAx>
      <c:dTable>
        <c:showHorzBorder val="1"/>
        <c:showVertBorder val="1"/>
        <c:showOutline val="1"/>
        <c:showKeys val="1"/>
        <c:txPr>
          <a:bodyPr/>
          <a:lstStyle/>
          <a:p>
            <a:pPr rtl="0">
              <a:defRPr sz="1200"/>
            </a:pPr>
            <a:endParaRPr lang="en-US"/>
          </a:p>
        </c:txPr>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0EB169-4C2C-4EAB-964C-733699DE0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7405</Words>
  <Characters>42211</Characters>
  <Application>Microsoft Office Word</Application>
  <DocSecurity>4</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Brandao</dc:creator>
  <cp:lastModifiedBy>R.H.J. Erkens</cp:lastModifiedBy>
  <cp:revision>2</cp:revision>
  <dcterms:created xsi:type="dcterms:W3CDTF">2016-04-21T12:22:00Z</dcterms:created>
  <dcterms:modified xsi:type="dcterms:W3CDTF">2016-04-21T12:22:00Z</dcterms:modified>
</cp:coreProperties>
</file>